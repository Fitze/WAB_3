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81971" w14:textId="77777777" w:rsidR="009938AB" w:rsidRPr="00245DC6" w:rsidRDefault="009938AB" w:rsidP="009938AB">
      <w:pPr>
        <w:pStyle w:val="Kopfzeile"/>
        <w:tabs>
          <w:tab w:val="clear" w:pos="4536"/>
          <w:tab w:val="clear" w:pos="9072"/>
        </w:tabs>
        <w:spacing w:line="276" w:lineRule="auto"/>
        <w:rPr>
          <w:rFonts w:ascii="Arial" w:hAnsi="Arial" w:cs="Arial"/>
          <w:b/>
          <w:sz w:val="24"/>
          <w:szCs w:val="24"/>
        </w:rPr>
      </w:pPr>
      <w:r w:rsidRPr="00245DC6">
        <w:rPr>
          <w:rFonts w:ascii="Arial" w:hAnsi="Arial" w:cs="Arial"/>
          <w:b/>
          <w:sz w:val="24"/>
          <w:szCs w:val="24"/>
        </w:rPr>
        <w:t>Wissenschaftlich Angeleitete Berufspraxis 3</w:t>
      </w:r>
    </w:p>
    <w:p w14:paraId="57D4BE32" w14:textId="67ECC7A7" w:rsidR="009938AB" w:rsidRPr="00245DC6" w:rsidRDefault="009938AB" w:rsidP="00983D8A">
      <w:pPr>
        <w:spacing w:after="0"/>
        <w:rPr>
          <w:rFonts w:ascii="Arial" w:hAnsi="Arial" w:cs="Arial"/>
          <w:sz w:val="24"/>
          <w:szCs w:val="24"/>
        </w:rPr>
      </w:pPr>
      <w:r w:rsidRPr="00245DC6">
        <w:rPr>
          <w:rFonts w:ascii="Arial" w:hAnsi="Arial" w:cs="Arial"/>
          <w:sz w:val="24"/>
          <w:szCs w:val="24"/>
        </w:rPr>
        <w:t>Studiengang Wirtschaftsinformatik</w:t>
      </w:r>
      <w:r w:rsidRPr="00245DC6">
        <w:rPr>
          <w:rFonts w:ascii="Arial" w:hAnsi="Arial" w:cs="Arial"/>
          <w:sz w:val="24"/>
          <w:szCs w:val="24"/>
        </w:rPr>
        <w:br/>
      </w:r>
    </w:p>
    <w:p w14:paraId="3E8B2124" w14:textId="32254523" w:rsidR="00983D8A" w:rsidRPr="00245DC6" w:rsidRDefault="00983D8A" w:rsidP="00A65691">
      <w:pPr>
        <w:rPr>
          <w:rFonts w:ascii="Arial" w:hAnsi="Arial" w:cs="Arial"/>
          <w:sz w:val="24"/>
          <w:szCs w:val="24"/>
        </w:rPr>
      </w:pPr>
    </w:p>
    <w:p w14:paraId="7A832B48" w14:textId="1AEF4312" w:rsidR="00EF67A6" w:rsidRPr="00245DC6" w:rsidRDefault="00EF67A6" w:rsidP="00EF67A6">
      <w:pPr>
        <w:pStyle w:val="berschrift2"/>
        <w:rPr>
          <w:rFonts w:ascii="Arial" w:hAnsi="Arial" w:cs="Arial"/>
        </w:rPr>
      </w:pPr>
      <w:r w:rsidRPr="00245DC6">
        <w:rPr>
          <w:rFonts w:ascii="Arial" w:hAnsi="Arial" w:cs="Arial"/>
        </w:rPr>
        <w:t xml:space="preserve">Betr.: </w:t>
      </w:r>
      <w:r w:rsidR="00857016">
        <w:rPr>
          <w:rFonts w:ascii="Arial" w:hAnsi="Arial" w:cs="Arial"/>
        </w:rPr>
        <w:t>Überarbeitete</w:t>
      </w:r>
      <w:r w:rsidR="00CC5F83" w:rsidRPr="00245DC6">
        <w:rPr>
          <w:rFonts w:ascii="Arial" w:hAnsi="Arial" w:cs="Arial"/>
        </w:rPr>
        <w:t xml:space="preserve"> </w:t>
      </w:r>
      <w:r w:rsidR="00857016">
        <w:rPr>
          <w:rFonts w:ascii="Arial" w:hAnsi="Arial" w:cs="Arial"/>
        </w:rPr>
        <w:t>p</w:t>
      </w:r>
      <w:r w:rsidRPr="00245DC6">
        <w:rPr>
          <w:rFonts w:ascii="Arial" w:hAnsi="Arial" w:cs="Arial"/>
        </w:rPr>
        <w:t>räzisierte Aufgabenstellung</w:t>
      </w:r>
      <w:r w:rsidR="00CC5F83" w:rsidRPr="00245DC6">
        <w:rPr>
          <w:rFonts w:ascii="Arial" w:hAnsi="Arial" w:cs="Arial"/>
        </w:rPr>
        <w:t xml:space="preserve"> vom </w:t>
      </w:r>
      <w:r w:rsidR="007224AD">
        <w:rPr>
          <w:rFonts w:ascii="Arial" w:hAnsi="Arial" w:cs="Arial"/>
        </w:rPr>
        <w:t>2</w:t>
      </w:r>
      <w:r w:rsidR="00B40CEC">
        <w:rPr>
          <w:rFonts w:ascii="Arial" w:hAnsi="Arial" w:cs="Arial"/>
        </w:rPr>
        <w:t>8</w:t>
      </w:r>
      <w:r w:rsidR="00CC5F83" w:rsidRPr="00245DC6">
        <w:rPr>
          <w:rFonts w:ascii="Arial" w:hAnsi="Arial" w:cs="Arial"/>
        </w:rPr>
        <w:t>.0</w:t>
      </w:r>
      <w:r w:rsidR="007224AD">
        <w:rPr>
          <w:rFonts w:ascii="Arial" w:hAnsi="Arial" w:cs="Arial"/>
        </w:rPr>
        <w:t>5</w:t>
      </w:r>
      <w:r w:rsidR="00CC5F83" w:rsidRPr="00245DC6">
        <w:rPr>
          <w:rFonts w:ascii="Arial" w:hAnsi="Arial" w:cs="Arial"/>
        </w:rPr>
        <w:t>.2014</w:t>
      </w:r>
    </w:p>
    <w:p w14:paraId="152054C2" w14:textId="77777777" w:rsidR="00983D8A" w:rsidRPr="00245DC6" w:rsidRDefault="00983D8A" w:rsidP="00983D8A">
      <w:pPr>
        <w:rPr>
          <w:rFonts w:ascii="Arial" w:hAnsi="Arial" w:cs="Arial"/>
          <w:sz w:val="24"/>
          <w:szCs w:val="24"/>
        </w:rPr>
      </w:pPr>
      <w:r w:rsidRPr="00245DC6">
        <w:rPr>
          <w:rFonts w:ascii="Arial" w:hAnsi="Arial" w:cs="Arial"/>
          <w:sz w:val="24"/>
          <w:szCs w:val="24"/>
        </w:rPr>
        <w:t>Gruppe</w:t>
      </w:r>
      <w:r w:rsidR="00BC7DBC" w:rsidRPr="00245DC6">
        <w:rPr>
          <w:rFonts w:ascii="Arial" w:hAnsi="Arial" w:cs="Arial"/>
          <w:sz w:val="24"/>
          <w:szCs w:val="24"/>
        </w:rPr>
        <w:t xml:space="preserve"> 13</w:t>
      </w:r>
    </w:p>
    <w:p w14:paraId="146043A9" w14:textId="77777777" w:rsidR="007659E5" w:rsidRDefault="00983D8A" w:rsidP="00983D8A">
      <w:pPr>
        <w:rPr>
          <w:rFonts w:ascii="Arial" w:hAnsi="Arial" w:cs="Arial"/>
          <w:sz w:val="24"/>
          <w:szCs w:val="24"/>
        </w:rPr>
      </w:pPr>
      <w:r w:rsidRPr="00245DC6">
        <w:rPr>
          <w:rFonts w:ascii="Arial" w:hAnsi="Arial" w:cs="Arial"/>
          <w:sz w:val="24"/>
          <w:szCs w:val="24"/>
        </w:rPr>
        <w:t>Thema:</w:t>
      </w:r>
      <w:r w:rsidR="00CC5F83" w:rsidRPr="00245DC6">
        <w:rPr>
          <w:rFonts w:ascii="Arial" w:hAnsi="Arial" w:cs="Arial"/>
          <w:sz w:val="24"/>
          <w:szCs w:val="24"/>
        </w:rPr>
        <w:t xml:space="preserve"> </w:t>
      </w:r>
      <w:r w:rsidR="00BC7DBC" w:rsidRPr="00245DC6">
        <w:rPr>
          <w:rFonts w:ascii="Arial" w:hAnsi="Arial" w:cs="Arial"/>
          <w:sz w:val="24"/>
          <w:szCs w:val="24"/>
        </w:rPr>
        <w:t xml:space="preserve">Analyse und Bewertung </w:t>
      </w:r>
      <w:r w:rsidR="008A603E">
        <w:rPr>
          <w:rFonts w:ascii="Arial" w:hAnsi="Arial" w:cs="Arial"/>
          <w:sz w:val="24"/>
          <w:szCs w:val="24"/>
        </w:rPr>
        <w:t>technischer Verfahren</w:t>
      </w:r>
      <w:r w:rsidR="00BC7DBC" w:rsidRPr="00245DC6">
        <w:rPr>
          <w:rFonts w:ascii="Arial" w:hAnsi="Arial" w:cs="Arial"/>
          <w:sz w:val="24"/>
          <w:szCs w:val="24"/>
        </w:rPr>
        <w:t xml:space="preserve"> zu</w:t>
      </w:r>
      <w:r w:rsidR="008A603E">
        <w:rPr>
          <w:rFonts w:ascii="Arial" w:hAnsi="Arial" w:cs="Arial"/>
          <w:sz w:val="24"/>
          <w:szCs w:val="24"/>
        </w:rPr>
        <w:t>r Absicherung der E-Mail Kommunikation</w:t>
      </w:r>
      <w:r w:rsidR="007659E5">
        <w:rPr>
          <w:rFonts w:ascii="Arial" w:hAnsi="Arial" w:cs="Arial"/>
          <w:sz w:val="24"/>
          <w:szCs w:val="24"/>
        </w:rPr>
        <w:t xml:space="preserve"> im Privat-Anwenderbereich</w:t>
      </w:r>
      <w:r w:rsidR="008A603E">
        <w:rPr>
          <w:rFonts w:ascii="Arial" w:hAnsi="Arial" w:cs="Arial"/>
          <w:sz w:val="24"/>
          <w:szCs w:val="24"/>
        </w:rPr>
        <w:t xml:space="preserve">. </w:t>
      </w:r>
    </w:p>
    <w:p w14:paraId="4C10722D" w14:textId="77777777" w:rsidR="007659E5" w:rsidRDefault="007659E5" w:rsidP="00983D8A">
      <w:pPr>
        <w:rPr>
          <w:rFonts w:ascii="Arial" w:hAnsi="Arial" w:cs="Arial"/>
          <w:sz w:val="24"/>
          <w:szCs w:val="24"/>
        </w:rPr>
      </w:pPr>
    </w:p>
    <w:p w14:paraId="44E6FC55" w14:textId="5BF9340E" w:rsidR="00ED2286" w:rsidRPr="00857016" w:rsidRDefault="00305269" w:rsidP="00857016">
      <w:pPr>
        <w:pStyle w:val="Listenabsatz"/>
        <w:numPr>
          <w:ilvl w:val="0"/>
          <w:numId w:val="1"/>
        </w:numPr>
        <w:ind w:left="360"/>
        <w:rPr>
          <w:rFonts w:ascii="Arial" w:hAnsi="Arial" w:cs="Arial"/>
        </w:rPr>
      </w:pPr>
      <w:r w:rsidRPr="00245DC6">
        <w:rPr>
          <w:rFonts w:ascii="Arial" w:hAnsi="Arial" w:cs="Arial"/>
        </w:rPr>
        <w:t>Welches Problem soll behandelt werden?</w:t>
      </w:r>
    </w:p>
    <w:p w14:paraId="24566DCC" w14:textId="7B4BA57C" w:rsidR="00857016" w:rsidRDefault="00245DC6" w:rsidP="00857016">
      <w:pPr>
        <w:ind w:left="426"/>
        <w:jc w:val="both"/>
        <w:rPr>
          <w:rFonts w:ascii="Arial" w:hAnsi="Arial" w:cs="Arial"/>
        </w:rPr>
      </w:pPr>
      <w:r>
        <w:rPr>
          <w:rFonts w:ascii="Arial" w:hAnsi="Arial" w:cs="Arial"/>
        </w:rPr>
        <w:t xml:space="preserve">E-Mails </w:t>
      </w:r>
      <w:r w:rsidR="00316EEC">
        <w:rPr>
          <w:rFonts w:ascii="Arial" w:hAnsi="Arial" w:cs="Arial"/>
        </w:rPr>
        <w:t xml:space="preserve">werden in der Regel unverschlüsselt und im Klartext </w:t>
      </w:r>
      <w:r w:rsidR="00D16D06">
        <w:rPr>
          <w:rFonts w:ascii="Arial" w:hAnsi="Arial" w:cs="Arial"/>
        </w:rPr>
        <w:t>übertragen</w:t>
      </w:r>
      <w:r>
        <w:rPr>
          <w:rFonts w:ascii="Arial" w:hAnsi="Arial" w:cs="Arial"/>
        </w:rPr>
        <w:t xml:space="preserve">. </w:t>
      </w:r>
      <w:r w:rsidR="00316EEC">
        <w:rPr>
          <w:rFonts w:ascii="Arial" w:hAnsi="Arial" w:cs="Arial"/>
        </w:rPr>
        <w:t xml:space="preserve">Somit </w:t>
      </w:r>
      <w:r w:rsidR="00A30042">
        <w:rPr>
          <w:rFonts w:ascii="Arial" w:hAnsi="Arial" w:cs="Arial"/>
        </w:rPr>
        <w:t>wird</w:t>
      </w:r>
      <w:r w:rsidR="00316EEC">
        <w:rPr>
          <w:rFonts w:ascii="Arial" w:hAnsi="Arial" w:cs="Arial"/>
        </w:rPr>
        <w:t xml:space="preserve"> es Dritten</w:t>
      </w:r>
      <w:r w:rsidR="00D16D06">
        <w:rPr>
          <w:rFonts w:ascii="Arial" w:hAnsi="Arial" w:cs="Arial"/>
        </w:rPr>
        <w:t xml:space="preserve"> ermöglicht, an den Inhalt dieser E-Mails zu gelangen. </w:t>
      </w:r>
      <w:r w:rsidR="00885ECF">
        <w:rPr>
          <w:rFonts w:ascii="Arial" w:hAnsi="Arial" w:cs="Arial"/>
        </w:rPr>
        <w:t xml:space="preserve">Diese wissenschaftliche Arbeit </w:t>
      </w:r>
      <w:r w:rsidR="008D37AE">
        <w:rPr>
          <w:rFonts w:ascii="Arial" w:hAnsi="Arial" w:cs="Arial"/>
        </w:rPr>
        <w:t>setzt sich damit</w:t>
      </w:r>
      <w:r w:rsidR="00D16D06">
        <w:rPr>
          <w:rFonts w:ascii="Arial" w:hAnsi="Arial" w:cs="Arial"/>
        </w:rPr>
        <w:t xml:space="preserve"> auseinander</w:t>
      </w:r>
      <w:r w:rsidR="00885ECF">
        <w:rPr>
          <w:rFonts w:ascii="Arial" w:hAnsi="Arial" w:cs="Arial"/>
        </w:rPr>
        <w:t>, welche Sicherheitsvorkehrungen eine pri</w:t>
      </w:r>
      <w:r w:rsidR="00D16D06">
        <w:rPr>
          <w:rFonts w:ascii="Arial" w:hAnsi="Arial" w:cs="Arial"/>
        </w:rPr>
        <w:t xml:space="preserve">vate Person </w:t>
      </w:r>
      <w:r w:rsidR="00885ECF">
        <w:rPr>
          <w:rFonts w:ascii="Arial" w:hAnsi="Arial" w:cs="Arial"/>
        </w:rPr>
        <w:t>treffe</w:t>
      </w:r>
      <w:r w:rsidR="00D16D06">
        <w:rPr>
          <w:rFonts w:ascii="Arial" w:hAnsi="Arial" w:cs="Arial"/>
        </w:rPr>
        <w:t xml:space="preserve">n kann, </w:t>
      </w:r>
      <w:r w:rsidR="00462A1E">
        <w:rPr>
          <w:rFonts w:ascii="Arial" w:hAnsi="Arial" w:cs="Arial"/>
        </w:rPr>
        <w:t xml:space="preserve">damit Dritten der Inhalt ihrer Mails </w:t>
      </w:r>
      <w:r w:rsidR="00C92768">
        <w:rPr>
          <w:rFonts w:ascii="Arial" w:hAnsi="Arial" w:cs="Arial"/>
        </w:rPr>
        <w:t>verwahrt</w:t>
      </w:r>
      <w:r w:rsidR="00462A1E">
        <w:rPr>
          <w:rFonts w:ascii="Arial" w:hAnsi="Arial" w:cs="Arial"/>
        </w:rPr>
        <w:t xml:space="preserve"> bleibt und damit der Empfänger sicherstellen kann, dass er die Mail vollständ</w:t>
      </w:r>
      <w:r w:rsidR="007224AD">
        <w:rPr>
          <w:rFonts w:ascii="Arial" w:hAnsi="Arial" w:cs="Arial"/>
        </w:rPr>
        <w:t>ig und unverändert erhalten hat und darüber hinaus deren</w:t>
      </w:r>
      <w:r w:rsidR="007224AD" w:rsidRPr="00462A1E">
        <w:rPr>
          <w:rFonts w:ascii="Arial" w:hAnsi="Arial" w:cs="Arial"/>
        </w:rPr>
        <w:t xml:space="preserve"> Funktionsweise </w:t>
      </w:r>
      <w:r w:rsidR="007224AD">
        <w:rPr>
          <w:rFonts w:ascii="Arial" w:hAnsi="Arial" w:cs="Arial"/>
        </w:rPr>
        <w:t>näher</w:t>
      </w:r>
      <w:r w:rsidR="007224AD" w:rsidRPr="00462A1E">
        <w:rPr>
          <w:rFonts w:ascii="Arial" w:hAnsi="Arial" w:cs="Arial"/>
        </w:rPr>
        <w:t xml:space="preserve"> erläutert</w:t>
      </w:r>
      <w:r w:rsidR="007224AD">
        <w:rPr>
          <w:rFonts w:ascii="Arial" w:hAnsi="Arial" w:cs="Arial"/>
        </w:rPr>
        <w:t>.</w:t>
      </w:r>
      <w:r w:rsidR="00462A1E">
        <w:rPr>
          <w:rFonts w:ascii="Arial" w:hAnsi="Arial" w:cs="Arial"/>
        </w:rPr>
        <w:t xml:space="preserve"> Zusätzlich wird </w:t>
      </w:r>
      <w:r w:rsidR="00C92768">
        <w:rPr>
          <w:rFonts w:ascii="Arial" w:hAnsi="Arial" w:cs="Arial"/>
        </w:rPr>
        <w:t xml:space="preserve">auf den </w:t>
      </w:r>
      <w:r w:rsidR="00462A1E">
        <w:rPr>
          <w:rFonts w:ascii="Arial" w:hAnsi="Arial" w:cs="Arial"/>
        </w:rPr>
        <w:t>Aspekt der Authentizität</w:t>
      </w:r>
      <w:r w:rsidR="00C92768">
        <w:rPr>
          <w:rFonts w:ascii="Arial" w:hAnsi="Arial" w:cs="Arial"/>
        </w:rPr>
        <w:t xml:space="preserve"> eingegangen</w:t>
      </w:r>
      <w:r w:rsidR="00462A1E">
        <w:rPr>
          <w:rFonts w:ascii="Arial" w:hAnsi="Arial" w:cs="Arial"/>
        </w:rPr>
        <w:t xml:space="preserve">, d. h. </w:t>
      </w:r>
      <w:r w:rsidR="007224AD">
        <w:rPr>
          <w:rFonts w:ascii="Arial" w:hAnsi="Arial" w:cs="Arial"/>
        </w:rPr>
        <w:t>ob</w:t>
      </w:r>
      <w:r w:rsidR="00462A1E">
        <w:rPr>
          <w:rFonts w:ascii="Arial" w:hAnsi="Arial" w:cs="Arial"/>
        </w:rPr>
        <w:t xml:space="preserve"> der Kommunikationspartner wirklich derjenige</w:t>
      </w:r>
      <w:r w:rsidR="007224AD">
        <w:rPr>
          <w:rFonts w:ascii="Arial" w:hAnsi="Arial" w:cs="Arial"/>
        </w:rPr>
        <w:t xml:space="preserve"> ist</w:t>
      </w:r>
      <w:r w:rsidR="00462A1E">
        <w:rPr>
          <w:rFonts w:ascii="Arial" w:hAnsi="Arial" w:cs="Arial"/>
        </w:rPr>
        <w:t>, für den er sich ausgibt</w:t>
      </w:r>
      <w:r w:rsidR="007224AD">
        <w:rPr>
          <w:rFonts w:ascii="Arial" w:hAnsi="Arial" w:cs="Arial"/>
        </w:rPr>
        <w:t>.</w:t>
      </w:r>
      <w:r w:rsidR="000C5A3B" w:rsidRPr="00462A1E">
        <w:rPr>
          <w:rFonts w:ascii="Arial" w:hAnsi="Arial" w:cs="Arial"/>
        </w:rPr>
        <w:t xml:space="preserve"> </w:t>
      </w:r>
      <w:r w:rsidR="00857016" w:rsidRPr="00462A1E">
        <w:rPr>
          <w:rFonts w:ascii="Arial" w:hAnsi="Arial" w:cs="Arial"/>
        </w:rPr>
        <w:t xml:space="preserve">Als </w:t>
      </w:r>
      <w:r w:rsidR="00857016">
        <w:rPr>
          <w:rFonts w:ascii="Arial" w:hAnsi="Arial" w:cs="Arial"/>
        </w:rPr>
        <w:t xml:space="preserve">Anlage zu dieser Arbeit soll außerdem eine Broschüre erstellt werden, welche </w:t>
      </w:r>
      <w:r w:rsidR="00B40CEC">
        <w:rPr>
          <w:rFonts w:ascii="Arial" w:hAnsi="Arial" w:cs="Arial"/>
        </w:rPr>
        <w:t>der Zielgruppe</w:t>
      </w:r>
      <w:r w:rsidR="00857016">
        <w:rPr>
          <w:rFonts w:ascii="Arial" w:hAnsi="Arial" w:cs="Arial"/>
        </w:rPr>
        <w:t xml:space="preserve"> eine Zusammenfassung über die derzeitige Lage und Möglichkeit sicherer E-Mail Kommunikation </w:t>
      </w:r>
      <w:r w:rsidR="0012166A">
        <w:rPr>
          <w:rFonts w:ascii="Arial" w:hAnsi="Arial" w:cs="Arial"/>
        </w:rPr>
        <w:t>gibt</w:t>
      </w:r>
      <w:r w:rsidR="00857016">
        <w:rPr>
          <w:rFonts w:ascii="Arial" w:hAnsi="Arial" w:cs="Arial"/>
        </w:rPr>
        <w:t>.</w:t>
      </w:r>
    </w:p>
    <w:p w14:paraId="6C6B2FE7" w14:textId="1B6F215A" w:rsidR="00245DC6" w:rsidRDefault="00245DC6" w:rsidP="00BB2F74">
      <w:pPr>
        <w:pStyle w:val="Listenabsatz"/>
        <w:ind w:left="360"/>
        <w:jc w:val="both"/>
        <w:rPr>
          <w:rFonts w:ascii="Arial" w:hAnsi="Arial" w:cs="Arial"/>
        </w:rPr>
      </w:pPr>
    </w:p>
    <w:p w14:paraId="5E45743F" w14:textId="77777777" w:rsidR="00D40C8E" w:rsidRDefault="00D40C8E" w:rsidP="00245DC6">
      <w:pPr>
        <w:pStyle w:val="Listenabsatz"/>
        <w:ind w:left="360"/>
        <w:rPr>
          <w:rFonts w:ascii="Arial" w:hAnsi="Arial" w:cs="Arial"/>
        </w:rPr>
      </w:pPr>
    </w:p>
    <w:p w14:paraId="29898CA0" w14:textId="77777777" w:rsidR="00305269" w:rsidRDefault="00305269" w:rsidP="00EC01D6">
      <w:pPr>
        <w:pStyle w:val="Listenabsatz"/>
        <w:numPr>
          <w:ilvl w:val="0"/>
          <w:numId w:val="1"/>
        </w:numPr>
        <w:spacing w:before="240" w:after="0"/>
        <w:ind w:left="360"/>
        <w:rPr>
          <w:rFonts w:ascii="Arial" w:hAnsi="Arial" w:cs="Arial"/>
        </w:rPr>
      </w:pPr>
      <w:r w:rsidRPr="00245DC6">
        <w:rPr>
          <w:rFonts w:ascii="Arial" w:hAnsi="Arial" w:cs="Arial"/>
        </w:rPr>
        <w:t>Warum ist das Problem von Interesse?</w:t>
      </w:r>
    </w:p>
    <w:p w14:paraId="1CE493A5" w14:textId="3E8C7429" w:rsidR="00D70EDB" w:rsidRDefault="00D70EDB" w:rsidP="00BB2F74">
      <w:pPr>
        <w:spacing w:before="240" w:after="0"/>
        <w:ind w:left="426"/>
        <w:jc w:val="both"/>
        <w:rPr>
          <w:rFonts w:ascii="Arial" w:hAnsi="Arial" w:cs="Arial"/>
        </w:rPr>
      </w:pPr>
      <w:r>
        <w:rPr>
          <w:rFonts w:ascii="Arial" w:hAnsi="Arial" w:cs="Arial"/>
        </w:rPr>
        <w:t xml:space="preserve">Hierfür existieren zwei verschiedene Gründe. </w:t>
      </w:r>
      <w:r w:rsidR="00C92768">
        <w:rPr>
          <w:rFonts w:ascii="Arial" w:hAnsi="Arial" w:cs="Arial"/>
        </w:rPr>
        <w:t xml:space="preserve">Zum einen soll nicht jeder Zugriff auf den </w:t>
      </w:r>
      <w:r w:rsidR="007224AD">
        <w:rPr>
          <w:rFonts w:ascii="Arial" w:hAnsi="Arial" w:cs="Arial"/>
        </w:rPr>
        <w:t>E-Mail I</w:t>
      </w:r>
      <w:r w:rsidR="00C92768">
        <w:rPr>
          <w:rFonts w:ascii="Arial" w:hAnsi="Arial" w:cs="Arial"/>
        </w:rPr>
        <w:t>nhalt haben</w:t>
      </w:r>
      <w:r>
        <w:rPr>
          <w:rFonts w:ascii="Arial" w:hAnsi="Arial" w:cs="Arial"/>
        </w:rPr>
        <w:t>.</w:t>
      </w:r>
      <w:r w:rsidR="00F35647">
        <w:rPr>
          <w:rFonts w:ascii="Arial" w:hAnsi="Arial" w:cs="Arial"/>
        </w:rPr>
        <w:t xml:space="preserve"> </w:t>
      </w:r>
      <w:r w:rsidR="00462A1E">
        <w:rPr>
          <w:rFonts w:ascii="Arial" w:hAnsi="Arial" w:cs="Arial"/>
        </w:rPr>
        <w:t>Nur</w:t>
      </w:r>
      <w:r w:rsidR="00F35647">
        <w:rPr>
          <w:rFonts w:ascii="Arial" w:hAnsi="Arial" w:cs="Arial"/>
          <w:color w:val="FF0000"/>
        </w:rPr>
        <w:t xml:space="preserve"> </w:t>
      </w:r>
      <w:r w:rsidR="00F35647" w:rsidRPr="00462A1E">
        <w:rPr>
          <w:rFonts w:ascii="Arial" w:hAnsi="Arial" w:cs="Arial"/>
        </w:rPr>
        <w:t>der rechtmäßige Empfänger</w:t>
      </w:r>
      <w:r w:rsidR="00462A1E" w:rsidRPr="00462A1E">
        <w:rPr>
          <w:rFonts w:ascii="Arial" w:hAnsi="Arial" w:cs="Arial"/>
        </w:rPr>
        <w:t xml:space="preserve"> sol</w:t>
      </w:r>
      <w:r w:rsidR="00462A1E">
        <w:rPr>
          <w:rFonts w:ascii="Arial" w:hAnsi="Arial" w:cs="Arial"/>
        </w:rPr>
        <w:t>l in der Lage sein,</w:t>
      </w:r>
      <w:r w:rsidR="00F35647" w:rsidRPr="00462A1E">
        <w:rPr>
          <w:rFonts w:ascii="Arial" w:hAnsi="Arial" w:cs="Arial"/>
        </w:rPr>
        <w:t xml:space="preserve"> den Inhalt der Mail</w:t>
      </w:r>
      <w:r w:rsidR="00462A1E">
        <w:rPr>
          <w:rFonts w:ascii="Arial" w:hAnsi="Arial" w:cs="Arial"/>
        </w:rPr>
        <w:t xml:space="preserve"> zu erfahren</w:t>
      </w:r>
      <w:r w:rsidR="00F35647">
        <w:rPr>
          <w:rFonts w:ascii="Arial" w:hAnsi="Arial" w:cs="Arial"/>
          <w:color w:val="FF0000"/>
        </w:rPr>
        <w:t xml:space="preserve">. </w:t>
      </w:r>
      <w:r>
        <w:rPr>
          <w:rFonts w:ascii="Arial" w:hAnsi="Arial" w:cs="Arial"/>
        </w:rPr>
        <w:t>Zum anderen</w:t>
      </w:r>
      <w:r w:rsidR="00CB0EF9">
        <w:rPr>
          <w:rFonts w:ascii="Arial" w:hAnsi="Arial" w:cs="Arial"/>
        </w:rPr>
        <w:t xml:space="preserve"> ist das Thema durch die derzeitigen Medienberichte über die Programme der NSA sehr aktuell. Vielen Privatpersonen ist es einerseits mitunter unklar, was überhaupt „von außen“ alles mitgelesen werden kann und andererseits kennt nur eine geringe Anzahl der</w:t>
      </w:r>
      <w:r w:rsidR="00C92768">
        <w:rPr>
          <w:rFonts w:ascii="Arial" w:hAnsi="Arial" w:cs="Arial"/>
        </w:rPr>
        <w:t xml:space="preserve"> </w:t>
      </w:r>
      <w:r w:rsidR="00D646A0">
        <w:rPr>
          <w:rFonts w:ascii="Arial" w:hAnsi="Arial" w:cs="Arial"/>
        </w:rPr>
        <w:t>betroffenen Personen</w:t>
      </w:r>
      <w:r w:rsidR="00CB0EF9">
        <w:rPr>
          <w:rFonts w:ascii="Arial" w:hAnsi="Arial" w:cs="Arial"/>
        </w:rPr>
        <w:t xml:space="preserve"> die verschiedenen Möglichkeiten zum Schutz beim Versenden von E-Mails. Genau auf diese verschiedenen technischen Möglichkeiten soll in dieser wissenschaftl</w:t>
      </w:r>
      <w:r w:rsidR="00B40CEC">
        <w:rPr>
          <w:rFonts w:ascii="Arial" w:hAnsi="Arial" w:cs="Arial"/>
        </w:rPr>
        <w:t>ichen Arbeit eingegangen werden</w:t>
      </w:r>
      <w:r w:rsidR="00CB0EF9">
        <w:rPr>
          <w:rFonts w:ascii="Arial" w:hAnsi="Arial" w:cs="Arial"/>
        </w:rPr>
        <w:t xml:space="preserve"> </w:t>
      </w:r>
      <w:r w:rsidR="00B40CEC">
        <w:rPr>
          <w:rFonts w:ascii="Arial" w:hAnsi="Arial" w:cs="Arial"/>
        </w:rPr>
        <w:t xml:space="preserve">und es der Zielgruppe als Ergebnis ermöglichen ein </w:t>
      </w:r>
      <w:r w:rsidR="00CB0EF9">
        <w:rPr>
          <w:rFonts w:ascii="Arial" w:hAnsi="Arial" w:cs="Arial"/>
        </w:rPr>
        <w:t>besseres Verständnis für diese Thematik erlangen</w:t>
      </w:r>
      <w:r w:rsidR="00B40CEC">
        <w:rPr>
          <w:rFonts w:ascii="Arial" w:hAnsi="Arial" w:cs="Arial"/>
        </w:rPr>
        <w:t xml:space="preserve"> zu</w:t>
      </w:r>
      <w:r w:rsidR="00CB0EF9">
        <w:rPr>
          <w:rFonts w:ascii="Arial" w:hAnsi="Arial" w:cs="Arial"/>
        </w:rPr>
        <w:t xml:space="preserve"> können.</w:t>
      </w:r>
    </w:p>
    <w:p w14:paraId="0800D94B" w14:textId="4F7D0F3D" w:rsidR="00D70EDB" w:rsidRDefault="00282349" w:rsidP="00D70EDB">
      <w:pPr>
        <w:pStyle w:val="Textkrper"/>
        <w:spacing w:before="0"/>
        <w:ind w:left="360"/>
      </w:pPr>
      <w:r>
        <w:t xml:space="preserve">                                                                                            </w:t>
      </w:r>
      <w:bookmarkStart w:id="0" w:name="_GoBack"/>
      <w:bookmarkEnd w:id="0"/>
    </w:p>
    <w:p w14:paraId="239CB624" w14:textId="77777777" w:rsidR="00D40C8E" w:rsidRDefault="00D40C8E" w:rsidP="00D70EDB">
      <w:pPr>
        <w:pStyle w:val="Textkrper"/>
        <w:spacing w:before="0"/>
        <w:ind w:left="360"/>
      </w:pPr>
    </w:p>
    <w:p w14:paraId="4E0436C7" w14:textId="77777777" w:rsidR="00305269" w:rsidRDefault="00305269" w:rsidP="00305269">
      <w:pPr>
        <w:pStyle w:val="Listenabsatz"/>
        <w:numPr>
          <w:ilvl w:val="0"/>
          <w:numId w:val="1"/>
        </w:numPr>
        <w:ind w:left="360"/>
        <w:rPr>
          <w:rFonts w:ascii="Arial" w:hAnsi="Arial" w:cs="Arial"/>
        </w:rPr>
      </w:pPr>
      <w:r w:rsidRPr="00245DC6">
        <w:rPr>
          <w:rFonts w:ascii="Arial" w:hAnsi="Arial" w:cs="Arial"/>
        </w:rPr>
        <w:t>Für wen ist das Problem von Interesse (Zielgruppe)?</w:t>
      </w:r>
    </w:p>
    <w:p w14:paraId="12B656DF" w14:textId="77777777" w:rsidR="00ED2286" w:rsidRPr="00245DC6" w:rsidRDefault="00ED2286" w:rsidP="00ED2286">
      <w:pPr>
        <w:pStyle w:val="Listenabsatz"/>
        <w:ind w:left="360"/>
        <w:rPr>
          <w:rFonts w:ascii="Arial" w:hAnsi="Arial" w:cs="Arial"/>
        </w:rPr>
      </w:pPr>
    </w:p>
    <w:p w14:paraId="782F7609" w14:textId="37178AAF" w:rsidR="00CB0EF9" w:rsidRPr="004857C0" w:rsidRDefault="00CB0EF9" w:rsidP="00BB2F74">
      <w:pPr>
        <w:pStyle w:val="Listenabsatz"/>
        <w:ind w:left="360"/>
        <w:jc w:val="both"/>
        <w:rPr>
          <w:rFonts w:ascii="Arial" w:hAnsi="Arial" w:cs="Arial"/>
          <w:strike/>
          <w:szCs w:val="20"/>
        </w:rPr>
      </w:pPr>
      <w:commentRangeStart w:id="1"/>
      <w:r w:rsidRPr="00CB5088">
        <w:rPr>
          <w:rFonts w:ascii="Arial" w:hAnsi="Arial" w:cs="Arial"/>
          <w:szCs w:val="20"/>
        </w:rPr>
        <w:t>Von Interesse ist die oben genannte Problemstellung insbesondere für Privatpersonen</w:t>
      </w:r>
      <w:r w:rsidR="007224AD">
        <w:rPr>
          <w:rFonts w:ascii="Arial" w:hAnsi="Arial" w:cs="Arial"/>
          <w:szCs w:val="20"/>
        </w:rPr>
        <w:t xml:space="preserve"> mit </w:t>
      </w:r>
      <w:commentRangeStart w:id="2"/>
      <w:r w:rsidR="007224AD">
        <w:rPr>
          <w:rFonts w:ascii="Arial" w:hAnsi="Arial" w:cs="Arial"/>
          <w:szCs w:val="20"/>
        </w:rPr>
        <w:t>grundlegenden IT-Kenntnissen</w:t>
      </w:r>
      <w:commentRangeEnd w:id="2"/>
      <w:r w:rsidR="00EE1247">
        <w:rPr>
          <w:rStyle w:val="Kommentarzeichen"/>
        </w:rPr>
        <w:commentReference w:id="2"/>
      </w:r>
      <w:r w:rsidRPr="00CB5088">
        <w:rPr>
          <w:rFonts w:ascii="Arial" w:hAnsi="Arial" w:cs="Arial"/>
          <w:szCs w:val="20"/>
        </w:rPr>
        <w:t>, die ein gesteigertes Bedürfnis an gesich</w:t>
      </w:r>
      <w:r w:rsidR="003723D2" w:rsidRPr="00CB5088">
        <w:rPr>
          <w:rFonts w:ascii="Arial" w:hAnsi="Arial" w:cs="Arial"/>
          <w:szCs w:val="20"/>
        </w:rPr>
        <w:t>er</w:t>
      </w:r>
      <w:r w:rsidRPr="00CB5088">
        <w:rPr>
          <w:rFonts w:ascii="Arial" w:hAnsi="Arial" w:cs="Arial"/>
          <w:szCs w:val="20"/>
        </w:rPr>
        <w:t>ter Kommunikation per E-Mail haben</w:t>
      </w:r>
      <w:r w:rsidR="007224AD">
        <w:rPr>
          <w:rFonts w:ascii="Arial" w:hAnsi="Arial" w:cs="Arial"/>
          <w:szCs w:val="20"/>
        </w:rPr>
        <w:t>.</w:t>
      </w:r>
      <w:commentRangeEnd w:id="1"/>
      <w:r w:rsidR="00B40CEC">
        <w:rPr>
          <w:rStyle w:val="Kommentarzeichen"/>
        </w:rPr>
        <w:commentReference w:id="1"/>
      </w:r>
    </w:p>
    <w:p w14:paraId="4FD02CFB" w14:textId="77777777" w:rsidR="006155F8" w:rsidRDefault="006155F8" w:rsidP="00BB2F74">
      <w:pPr>
        <w:pStyle w:val="Listenabsatz"/>
        <w:ind w:left="360"/>
        <w:jc w:val="both"/>
        <w:rPr>
          <w:rFonts w:ascii="Arial" w:hAnsi="Arial" w:cs="Arial"/>
          <w:szCs w:val="20"/>
        </w:rPr>
      </w:pPr>
    </w:p>
    <w:p w14:paraId="2B0C670F" w14:textId="77777777" w:rsidR="00CB0EF9" w:rsidRDefault="00CB0EF9" w:rsidP="00BB2F74">
      <w:pPr>
        <w:pStyle w:val="Listenabsatz"/>
        <w:ind w:left="360"/>
        <w:jc w:val="both"/>
        <w:rPr>
          <w:rFonts w:ascii="Arial" w:hAnsi="Arial" w:cs="Arial"/>
          <w:sz w:val="20"/>
          <w:szCs w:val="20"/>
        </w:rPr>
      </w:pPr>
    </w:p>
    <w:p w14:paraId="15DA6679" w14:textId="77777777" w:rsidR="00D40C8E" w:rsidRDefault="00D40C8E" w:rsidP="00BB2F74">
      <w:pPr>
        <w:pStyle w:val="Listenabsatz"/>
        <w:ind w:left="360"/>
        <w:jc w:val="both"/>
        <w:rPr>
          <w:rFonts w:ascii="Arial" w:hAnsi="Arial" w:cs="Arial"/>
          <w:sz w:val="20"/>
          <w:szCs w:val="20"/>
        </w:rPr>
      </w:pPr>
    </w:p>
    <w:p w14:paraId="7699DE69" w14:textId="77777777" w:rsidR="003F65CF" w:rsidRDefault="00305269" w:rsidP="003F65CF">
      <w:pPr>
        <w:pStyle w:val="Listenabsatz"/>
        <w:numPr>
          <w:ilvl w:val="0"/>
          <w:numId w:val="1"/>
        </w:numPr>
        <w:ind w:left="360"/>
        <w:rPr>
          <w:rFonts w:ascii="Arial" w:hAnsi="Arial" w:cs="Arial"/>
        </w:rPr>
      </w:pPr>
      <w:r w:rsidRPr="00245DC6">
        <w:rPr>
          <w:rFonts w:ascii="Arial" w:hAnsi="Arial" w:cs="Arial"/>
        </w:rPr>
        <w:lastRenderedPageBreak/>
        <w:t>Welche Fragen sollen mit dem schriftlichen Bericht beantwortet werden? Formulieren Sie mindestens eine Leitfrage!</w:t>
      </w:r>
    </w:p>
    <w:p w14:paraId="07F653AA" w14:textId="77777777" w:rsidR="00DE4024" w:rsidRDefault="00DE4024" w:rsidP="00BB2F74">
      <w:pPr>
        <w:jc w:val="both"/>
        <w:rPr>
          <w:rFonts w:ascii="Arial" w:hAnsi="Arial" w:cs="Arial"/>
        </w:rPr>
      </w:pPr>
      <w:r>
        <w:rPr>
          <w:rFonts w:ascii="Arial" w:hAnsi="Arial" w:cs="Arial"/>
        </w:rPr>
        <w:t>Welche Verfahren, Methoden und Protokolle sind für eine sichere E-Mail Kommunikation notwendig und wie sehen deren Funktionsweisen aus?</w:t>
      </w:r>
    </w:p>
    <w:p w14:paraId="0FF45B6E" w14:textId="77777777" w:rsidR="00DE4024" w:rsidRDefault="00DE4024" w:rsidP="00BB2F74">
      <w:pPr>
        <w:jc w:val="both"/>
        <w:rPr>
          <w:rFonts w:ascii="Arial" w:hAnsi="Arial" w:cs="Arial"/>
        </w:rPr>
      </w:pPr>
      <w:r>
        <w:rPr>
          <w:rFonts w:ascii="Arial" w:hAnsi="Arial" w:cs="Arial"/>
        </w:rPr>
        <w:t>Welche unterschiedlichen Sicherheitsbedürfnisse gibt es in der</w:t>
      </w:r>
      <w:r w:rsidR="00524C97">
        <w:rPr>
          <w:rFonts w:ascii="Arial" w:hAnsi="Arial" w:cs="Arial"/>
        </w:rPr>
        <w:t xml:space="preserve"> privaten E-Mail Kommunikation und </w:t>
      </w:r>
      <w:r>
        <w:rPr>
          <w:rFonts w:ascii="Arial" w:hAnsi="Arial" w:cs="Arial"/>
        </w:rPr>
        <w:t xml:space="preserve">wie kann man diese </w:t>
      </w:r>
      <w:r w:rsidR="00524C97">
        <w:rPr>
          <w:rFonts w:ascii="Arial" w:hAnsi="Arial" w:cs="Arial"/>
        </w:rPr>
        <w:t xml:space="preserve">hinsichtlich praxisorientierter Anwendungsfälle </w:t>
      </w:r>
      <w:r>
        <w:rPr>
          <w:rFonts w:ascii="Arial" w:hAnsi="Arial" w:cs="Arial"/>
        </w:rPr>
        <w:t xml:space="preserve">beschreiben und </w:t>
      </w:r>
      <w:r w:rsidR="005D165D">
        <w:rPr>
          <w:rFonts w:ascii="Arial" w:hAnsi="Arial" w:cs="Arial"/>
        </w:rPr>
        <w:t>in Sicherheitsstufen kategorisieren</w:t>
      </w:r>
      <w:r>
        <w:rPr>
          <w:rFonts w:ascii="Arial" w:hAnsi="Arial" w:cs="Arial"/>
        </w:rPr>
        <w:t>?</w:t>
      </w:r>
    </w:p>
    <w:p w14:paraId="2C64470E" w14:textId="24552A48" w:rsidR="00524C97" w:rsidRDefault="005D165D" w:rsidP="00BB2F74">
      <w:pPr>
        <w:jc w:val="both"/>
        <w:rPr>
          <w:rFonts w:ascii="Arial" w:hAnsi="Arial" w:cs="Arial"/>
        </w:rPr>
      </w:pPr>
      <w:r>
        <w:rPr>
          <w:rFonts w:ascii="Arial" w:hAnsi="Arial" w:cs="Arial"/>
        </w:rPr>
        <w:t>Wie ist</w:t>
      </w:r>
      <w:r w:rsidR="00524C97">
        <w:rPr>
          <w:rFonts w:ascii="Arial" w:hAnsi="Arial" w:cs="Arial"/>
        </w:rPr>
        <w:t xml:space="preserve"> eine Zuordnung zwischen beschriebene</w:t>
      </w:r>
      <w:r w:rsidR="00BB2F74">
        <w:rPr>
          <w:rFonts w:ascii="Arial" w:hAnsi="Arial" w:cs="Arial"/>
        </w:rPr>
        <w:t>n</w:t>
      </w:r>
      <w:r w:rsidR="00524C97">
        <w:rPr>
          <w:rFonts w:ascii="Arial" w:hAnsi="Arial" w:cs="Arial"/>
        </w:rPr>
        <w:t xml:space="preserve"> Sicherheitsstufen und Verfahren </w:t>
      </w:r>
      <w:r>
        <w:rPr>
          <w:rFonts w:ascii="Arial" w:hAnsi="Arial" w:cs="Arial"/>
        </w:rPr>
        <w:t xml:space="preserve">zu </w:t>
      </w:r>
      <w:r w:rsidR="00524C97">
        <w:rPr>
          <w:rFonts w:ascii="Arial" w:hAnsi="Arial" w:cs="Arial"/>
        </w:rPr>
        <w:t>entw</w:t>
      </w:r>
      <w:r>
        <w:rPr>
          <w:rFonts w:ascii="Arial" w:hAnsi="Arial" w:cs="Arial"/>
        </w:rPr>
        <w:t>ickeln, um entsprechend</w:t>
      </w:r>
      <w:r w:rsidR="00524C97">
        <w:rPr>
          <w:rFonts w:ascii="Arial" w:hAnsi="Arial" w:cs="Arial"/>
        </w:rPr>
        <w:t xml:space="preserve"> den Anwendungsfällen  optimale technische Konzepte für sichere E-M</w:t>
      </w:r>
      <w:r>
        <w:rPr>
          <w:rFonts w:ascii="Arial" w:hAnsi="Arial" w:cs="Arial"/>
        </w:rPr>
        <w:t>ail Kommunikation zu empfehlen</w:t>
      </w:r>
      <w:r w:rsidR="00524C97">
        <w:rPr>
          <w:rFonts w:ascii="Arial" w:hAnsi="Arial" w:cs="Arial"/>
        </w:rPr>
        <w:t>?</w:t>
      </w:r>
    </w:p>
    <w:p w14:paraId="1E06B17D" w14:textId="77777777" w:rsidR="00524C97" w:rsidRDefault="00524C97" w:rsidP="00BB2F74">
      <w:pPr>
        <w:jc w:val="both"/>
        <w:rPr>
          <w:rFonts w:ascii="Arial" w:hAnsi="Arial" w:cs="Arial"/>
        </w:rPr>
      </w:pPr>
      <w:r>
        <w:rPr>
          <w:rFonts w:ascii="Arial" w:hAnsi="Arial" w:cs="Arial"/>
        </w:rPr>
        <w:t xml:space="preserve">Welche Möglichkeiten hat der private Endanwender um mit </w:t>
      </w:r>
      <w:r w:rsidR="005D165D">
        <w:rPr>
          <w:rFonts w:ascii="Arial" w:hAnsi="Arial" w:cs="Arial"/>
        </w:rPr>
        <w:t xml:space="preserve">den E-Mail-Angeboten von gängigen und alternativen </w:t>
      </w:r>
      <w:r>
        <w:rPr>
          <w:rFonts w:ascii="Arial" w:hAnsi="Arial" w:cs="Arial"/>
        </w:rPr>
        <w:t>Providern s</w:t>
      </w:r>
      <w:r w:rsidR="005D165D">
        <w:rPr>
          <w:rFonts w:ascii="Arial" w:hAnsi="Arial" w:cs="Arial"/>
        </w:rPr>
        <w:t>eine</w:t>
      </w:r>
      <w:r>
        <w:rPr>
          <w:rFonts w:ascii="Arial" w:hAnsi="Arial" w:cs="Arial"/>
        </w:rPr>
        <w:t xml:space="preserve"> Kommunikation sicher zu gestalten, bzw. bis zu welcher Sicherheitsstufe ist dies möglich?</w:t>
      </w:r>
    </w:p>
    <w:p w14:paraId="01D3D43E" w14:textId="50505F2D" w:rsidR="005D165D" w:rsidRDefault="005D165D" w:rsidP="00BB2F74">
      <w:pPr>
        <w:jc w:val="both"/>
        <w:rPr>
          <w:rFonts w:ascii="Arial" w:hAnsi="Arial" w:cs="Arial"/>
        </w:rPr>
      </w:pPr>
      <w:r>
        <w:rPr>
          <w:rFonts w:ascii="Arial" w:hAnsi="Arial" w:cs="Arial"/>
        </w:rPr>
        <w:t xml:space="preserve">Wie </w:t>
      </w:r>
      <w:r w:rsidR="005B2FF6">
        <w:rPr>
          <w:rFonts w:ascii="Arial" w:hAnsi="Arial" w:cs="Arial"/>
        </w:rPr>
        <w:t xml:space="preserve">kann </w:t>
      </w:r>
      <w:r>
        <w:rPr>
          <w:rFonts w:ascii="Arial" w:hAnsi="Arial" w:cs="Arial"/>
        </w:rPr>
        <w:t>eine Zusamme</w:t>
      </w:r>
      <w:r w:rsidR="005B2FF6">
        <w:rPr>
          <w:rFonts w:ascii="Arial" w:hAnsi="Arial" w:cs="Arial"/>
        </w:rPr>
        <w:t xml:space="preserve">nfassung der Ergebnisse aussehen, die der Zielgruppe in kurzer </w:t>
      </w:r>
      <w:r w:rsidR="00B40CEC">
        <w:rPr>
          <w:rFonts w:ascii="Arial" w:hAnsi="Arial" w:cs="Arial"/>
        </w:rPr>
        <w:t xml:space="preserve">Form ihre Fragen hinsichtlich der </w:t>
      </w:r>
      <w:r w:rsidR="005B2FF6">
        <w:rPr>
          <w:rFonts w:ascii="Arial" w:hAnsi="Arial" w:cs="Arial"/>
        </w:rPr>
        <w:t xml:space="preserve">Möglichkeit sicherer E-Mail Kommunikation </w:t>
      </w:r>
      <w:r w:rsidR="00B40CEC">
        <w:rPr>
          <w:rFonts w:ascii="Arial" w:hAnsi="Arial" w:cs="Arial"/>
        </w:rPr>
        <w:t>beantwortet</w:t>
      </w:r>
      <w:r w:rsidR="005B2FF6">
        <w:rPr>
          <w:rFonts w:ascii="Arial" w:hAnsi="Arial" w:cs="Arial"/>
        </w:rPr>
        <w:t>?</w:t>
      </w:r>
    </w:p>
    <w:p w14:paraId="5A155CFC" w14:textId="77777777" w:rsidR="005177BD" w:rsidRPr="00115210" w:rsidRDefault="005177BD" w:rsidP="00D40C8E">
      <w:pPr>
        <w:ind w:firstLine="360"/>
        <w:rPr>
          <w:rFonts w:ascii="Arial" w:hAnsi="Arial" w:cs="Arial"/>
          <w:szCs w:val="20"/>
        </w:rPr>
      </w:pPr>
    </w:p>
    <w:p w14:paraId="009D1035" w14:textId="77777777" w:rsidR="003723D2" w:rsidRDefault="003723D2" w:rsidP="003723D2">
      <w:pPr>
        <w:pStyle w:val="Listenabsatz"/>
        <w:ind w:left="360"/>
        <w:rPr>
          <w:rFonts w:ascii="Arial" w:hAnsi="Arial" w:cs="Arial"/>
        </w:rPr>
      </w:pPr>
    </w:p>
    <w:p w14:paraId="248380DF" w14:textId="77777777" w:rsidR="002C6587" w:rsidRPr="00245DC6" w:rsidRDefault="002C6587" w:rsidP="002C6587">
      <w:pPr>
        <w:pStyle w:val="Listenabsatz"/>
        <w:ind w:left="2160"/>
        <w:rPr>
          <w:rFonts w:ascii="Arial" w:hAnsi="Arial" w:cs="Arial"/>
          <w:sz w:val="20"/>
          <w:szCs w:val="20"/>
        </w:rPr>
      </w:pPr>
    </w:p>
    <w:p w14:paraId="63F3A6A7" w14:textId="77777777" w:rsidR="003723D2" w:rsidRPr="00DB3E5E" w:rsidRDefault="00610678" w:rsidP="00DB3E5E">
      <w:pPr>
        <w:pStyle w:val="Listenabsatz"/>
        <w:numPr>
          <w:ilvl w:val="0"/>
          <w:numId w:val="1"/>
        </w:numPr>
        <w:ind w:left="360"/>
        <w:rPr>
          <w:rFonts w:ascii="Arial" w:hAnsi="Arial" w:cs="Arial"/>
        </w:rPr>
      </w:pPr>
      <w:r w:rsidRPr="00DB3E5E">
        <w:rPr>
          <w:rFonts w:ascii="Arial" w:hAnsi="Arial" w:cs="Arial"/>
        </w:rPr>
        <w:t>Welche Literatur wurde bisher herangezogen?</w:t>
      </w:r>
    </w:p>
    <w:p w14:paraId="154D507D" w14:textId="77777777" w:rsidR="00ED2286" w:rsidRDefault="00ED2286" w:rsidP="00ED2286">
      <w:pPr>
        <w:pStyle w:val="Listenabsatz"/>
        <w:spacing w:before="240"/>
        <w:ind w:left="426"/>
        <w:rPr>
          <w:rFonts w:ascii="Arial" w:hAnsi="Arial" w:cs="Arial"/>
          <w:sz w:val="24"/>
          <w:szCs w:val="24"/>
        </w:rPr>
      </w:pPr>
    </w:p>
    <w:p w14:paraId="52159849" w14:textId="6040704C" w:rsidR="00C842AC" w:rsidRDefault="00C842AC" w:rsidP="00837F1E">
      <w:pPr>
        <w:pStyle w:val="Listenabsatz"/>
        <w:numPr>
          <w:ilvl w:val="0"/>
          <w:numId w:val="3"/>
        </w:numPr>
        <w:rPr>
          <w:rFonts w:ascii="Arial" w:hAnsi="Arial" w:cs="Arial"/>
          <w:szCs w:val="20"/>
        </w:rPr>
      </w:pPr>
      <w:r>
        <w:rPr>
          <w:rFonts w:ascii="Arial" w:hAnsi="Arial" w:cs="Arial"/>
          <w:szCs w:val="20"/>
        </w:rPr>
        <w:t>S</w:t>
      </w:r>
      <w:r w:rsidR="005B505F">
        <w:rPr>
          <w:rFonts w:ascii="Arial" w:hAnsi="Arial" w:cs="Arial"/>
          <w:szCs w:val="20"/>
        </w:rPr>
        <w:t>CHWENK</w:t>
      </w:r>
      <w:r>
        <w:rPr>
          <w:rFonts w:ascii="Arial" w:hAnsi="Arial" w:cs="Arial"/>
          <w:szCs w:val="20"/>
        </w:rPr>
        <w:t>, J</w:t>
      </w:r>
      <w:r w:rsidR="00446EF6">
        <w:rPr>
          <w:rFonts w:ascii="Arial" w:hAnsi="Arial" w:cs="Arial"/>
          <w:szCs w:val="20"/>
        </w:rPr>
        <w:t>.:</w:t>
      </w:r>
      <w:r w:rsidR="00926F13">
        <w:rPr>
          <w:rFonts w:ascii="Arial" w:hAnsi="Arial" w:cs="Arial"/>
          <w:szCs w:val="20"/>
        </w:rPr>
        <w:t xml:space="preserve"> </w:t>
      </w:r>
      <w:r w:rsidR="00926F13" w:rsidRPr="00446EF6">
        <w:rPr>
          <w:rFonts w:ascii="Arial" w:hAnsi="Arial" w:cs="Arial"/>
          <w:szCs w:val="20"/>
        </w:rPr>
        <w:t>Sicherheit und Kryptographie im Internet. Von Sicherer E-Mail bis zu IP-Verschlüsselung</w:t>
      </w:r>
      <w:r w:rsidR="00446EF6">
        <w:rPr>
          <w:rFonts w:ascii="Arial" w:hAnsi="Arial" w:cs="Arial"/>
          <w:szCs w:val="20"/>
        </w:rPr>
        <w:t>:</w:t>
      </w:r>
      <w:r w:rsidR="00926F13">
        <w:rPr>
          <w:rFonts w:ascii="Arial" w:hAnsi="Arial" w:cs="Arial"/>
          <w:szCs w:val="20"/>
        </w:rPr>
        <w:t xml:space="preserve"> </w:t>
      </w:r>
      <w:r w:rsidR="00926F13" w:rsidRPr="00926F13">
        <w:rPr>
          <w:rFonts w:ascii="Arial" w:hAnsi="Arial" w:cs="Arial"/>
          <w:szCs w:val="20"/>
        </w:rPr>
        <w:t>Vieweg+Teubner</w:t>
      </w:r>
      <w:r w:rsidR="00446EF6">
        <w:rPr>
          <w:rFonts w:ascii="Arial" w:hAnsi="Arial" w:cs="Arial"/>
          <w:szCs w:val="20"/>
        </w:rPr>
        <w:t>., 2010</w:t>
      </w:r>
    </w:p>
    <w:p w14:paraId="0FA9670E" w14:textId="462195D6" w:rsidR="00446EF6" w:rsidRDefault="00446EF6" w:rsidP="00446EF6">
      <w:pPr>
        <w:pStyle w:val="Listenabsatz"/>
        <w:numPr>
          <w:ilvl w:val="0"/>
          <w:numId w:val="3"/>
        </w:numPr>
        <w:rPr>
          <w:rFonts w:ascii="Arial" w:hAnsi="Arial" w:cs="Arial"/>
          <w:szCs w:val="20"/>
        </w:rPr>
      </w:pPr>
      <w:r w:rsidRPr="00446EF6">
        <w:rPr>
          <w:rFonts w:ascii="Arial" w:hAnsi="Arial" w:cs="Arial"/>
          <w:szCs w:val="20"/>
        </w:rPr>
        <w:t>ECKERT, C.: IT-Sicherheit / Konzepte - Verfahren - Protokolle, Offline: Oldenbourg., 2013</w:t>
      </w:r>
    </w:p>
    <w:p w14:paraId="2B487997" w14:textId="2F079CDF" w:rsidR="00446EF6" w:rsidRDefault="00446EF6" w:rsidP="00446EF6">
      <w:pPr>
        <w:pStyle w:val="Listenabsatz"/>
        <w:numPr>
          <w:ilvl w:val="0"/>
          <w:numId w:val="3"/>
        </w:numPr>
        <w:rPr>
          <w:rFonts w:ascii="Arial" w:hAnsi="Arial" w:cs="Arial"/>
          <w:szCs w:val="20"/>
        </w:rPr>
      </w:pPr>
      <w:r w:rsidRPr="00446EF6">
        <w:rPr>
          <w:rFonts w:ascii="Arial" w:hAnsi="Arial" w:cs="Arial"/>
          <w:szCs w:val="20"/>
        </w:rPr>
        <w:t>SORGE, C.; GRUSCHKA, N. &amp; IACONO, L. L.: Sicherheit in Kommunikationsnetzen: Oldenbourg., 2013</w:t>
      </w:r>
    </w:p>
    <w:p w14:paraId="5169F1B6" w14:textId="7671D8E3" w:rsidR="005B505F" w:rsidRPr="005B505F" w:rsidRDefault="005B505F" w:rsidP="005B505F">
      <w:pPr>
        <w:pStyle w:val="Listenabsatz"/>
        <w:numPr>
          <w:ilvl w:val="0"/>
          <w:numId w:val="3"/>
        </w:numPr>
        <w:rPr>
          <w:rFonts w:ascii="Arial" w:hAnsi="Arial" w:cs="Arial"/>
          <w:szCs w:val="20"/>
        </w:rPr>
      </w:pPr>
      <w:r w:rsidRPr="005B505F">
        <w:rPr>
          <w:rFonts w:ascii="Arial" w:hAnsi="Arial" w:cs="Arial"/>
          <w:szCs w:val="20"/>
        </w:rPr>
        <w:t>ERTEL, W</w:t>
      </w:r>
      <w:r>
        <w:rPr>
          <w:rFonts w:ascii="Arial" w:hAnsi="Arial" w:cs="Arial"/>
          <w:szCs w:val="20"/>
        </w:rPr>
        <w:t xml:space="preserve">.: Angewandte Kryptographie: </w:t>
      </w:r>
      <w:r w:rsidRPr="005B505F">
        <w:rPr>
          <w:rFonts w:ascii="Arial" w:hAnsi="Arial" w:cs="Arial"/>
          <w:szCs w:val="20"/>
        </w:rPr>
        <w:t>Carl Hanser Verlag</w:t>
      </w:r>
      <w:r>
        <w:rPr>
          <w:rFonts w:ascii="Arial" w:hAnsi="Arial" w:cs="Arial"/>
          <w:szCs w:val="20"/>
        </w:rPr>
        <w:t>.</w:t>
      </w:r>
      <w:r w:rsidRPr="005B505F">
        <w:rPr>
          <w:rFonts w:ascii="Arial" w:hAnsi="Arial" w:cs="Arial"/>
          <w:szCs w:val="20"/>
        </w:rPr>
        <w:t>, 2012</w:t>
      </w:r>
    </w:p>
    <w:p w14:paraId="686AC0E3" w14:textId="089A82BD" w:rsidR="005B505F" w:rsidRPr="005B505F" w:rsidRDefault="005B505F" w:rsidP="005B505F">
      <w:pPr>
        <w:pStyle w:val="Listenabsatz"/>
        <w:numPr>
          <w:ilvl w:val="0"/>
          <w:numId w:val="3"/>
        </w:numPr>
        <w:rPr>
          <w:rFonts w:ascii="Arial" w:hAnsi="Arial" w:cs="Arial"/>
          <w:szCs w:val="20"/>
        </w:rPr>
      </w:pPr>
      <w:r w:rsidRPr="005B505F">
        <w:rPr>
          <w:rFonts w:ascii="Arial" w:hAnsi="Arial" w:cs="Arial"/>
          <w:szCs w:val="20"/>
        </w:rPr>
        <w:t>SCHMEH, K</w:t>
      </w:r>
      <w:r>
        <w:rPr>
          <w:rFonts w:ascii="Arial" w:hAnsi="Arial" w:cs="Arial"/>
          <w:szCs w:val="20"/>
        </w:rPr>
        <w:t>.</w:t>
      </w:r>
      <w:r w:rsidRPr="005B505F">
        <w:rPr>
          <w:rFonts w:ascii="Arial" w:hAnsi="Arial" w:cs="Arial"/>
          <w:szCs w:val="20"/>
        </w:rPr>
        <w:t>: Kryptographie - Verfahr</w:t>
      </w:r>
      <w:r>
        <w:rPr>
          <w:rFonts w:ascii="Arial" w:hAnsi="Arial" w:cs="Arial"/>
          <w:szCs w:val="20"/>
        </w:rPr>
        <w:t>en, Protokolle, Infrastrukturen:</w:t>
      </w:r>
      <w:r w:rsidRPr="005B505F">
        <w:rPr>
          <w:rFonts w:ascii="Arial" w:hAnsi="Arial" w:cs="Arial"/>
          <w:szCs w:val="20"/>
        </w:rPr>
        <w:t xml:space="preserve"> dpunkt.verlag</w:t>
      </w:r>
      <w:r>
        <w:rPr>
          <w:rFonts w:ascii="Arial" w:hAnsi="Arial" w:cs="Arial"/>
          <w:szCs w:val="20"/>
        </w:rPr>
        <w:t>.</w:t>
      </w:r>
      <w:r w:rsidRPr="005B505F">
        <w:rPr>
          <w:rFonts w:ascii="Arial" w:hAnsi="Arial" w:cs="Arial"/>
          <w:szCs w:val="20"/>
        </w:rPr>
        <w:t>, 2013</w:t>
      </w:r>
    </w:p>
    <w:p w14:paraId="24E478CE" w14:textId="2CAE8346" w:rsidR="005B505F" w:rsidRPr="00446EF6" w:rsidRDefault="005B505F" w:rsidP="005B505F">
      <w:pPr>
        <w:pStyle w:val="Listenabsatz"/>
        <w:numPr>
          <w:ilvl w:val="0"/>
          <w:numId w:val="3"/>
        </w:numPr>
        <w:rPr>
          <w:rFonts w:ascii="Arial" w:hAnsi="Arial" w:cs="Arial"/>
          <w:szCs w:val="20"/>
        </w:rPr>
      </w:pPr>
      <w:r w:rsidRPr="005B505F">
        <w:rPr>
          <w:rFonts w:ascii="Arial" w:hAnsi="Arial" w:cs="Arial"/>
          <w:szCs w:val="20"/>
        </w:rPr>
        <w:t>SPITZ, S</w:t>
      </w:r>
      <w:r>
        <w:rPr>
          <w:rFonts w:ascii="Arial" w:hAnsi="Arial" w:cs="Arial"/>
          <w:szCs w:val="20"/>
        </w:rPr>
        <w:t>.;</w:t>
      </w:r>
      <w:r w:rsidRPr="005B505F">
        <w:rPr>
          <w:rFonts w:ascii="Arial" w:hAnsi="Arial" w:cs="Arial"/>
          <w:szCs w:val="20"/>
        </w:rPr>
        <w:t xml:space="preserve"> PRAMATEFTAKIS, M</w:t>
      </w:r>
      <w:r>
        <w:rPr>
          <w:rFonts w:ascii="Arial" w:hAnsi="Arial" w:cs="Arial"/>
          <w:szCs w:val="20"/>
        </w:rPr>
        <w:t>.</w:t>
      </w:r>
      <w:r w:rsidRPr="005B505F">
        <w:rPr>
          <w:rFonts w:ascii="Arial" w:hAnsi="Arial" w:cs="Arial"/>
          <w:szCs w:val="20"/>
        </w:rPr>
        <w:t>; SWOBODA, J</w:t>
      </w:r>
      <w:r>
        <w:rPr>
          <w:rFonts w:ascii="Arial" w:hAnsi="Arial" w:cs="Arial"/>
          <w:szCs w:val="20"/>
        </w:rPr>
        <w:t>.</w:t>
      </w:r>
      <w:r w:rsidRPr="005B505F">
        <w:rPr>
          <w:rFonts w:ascii="Arial" w:hAnsi="Arial" w:cs="Arial"/>
          <w:szCs w:val="20"/>
        </w:rPr>
        <w:t>: Kryptographie und IT-Sicherhe</w:t>
      </w:r>
      <w:r>
        <w:rPr>
          <w:rFonts w:ascii="Arial" w:hAnsi="Arial" w:cs="Arial"/>
          <w:szCs w:val="20"/>
        </w:rPr>
        <w:t xml:space="preserve">it - Grundlagen und Anwendungen: </w:t>
      </w:r>
      <w:r w:rsidRPr="005B505F">
        <w:rPr>
          <w:rFonts w:ascii="Arial" w:hAnsi="Arial" w:cs="Arial"/>
          <w:szCs w:val="20"/>
        </w:rPr>
        <w:t>Vieweg+Teubner Verlag</w:t>
      </w:r>
      <w:r>
        <w:rPr>
          <w:rFonts w:ascii="Arial" w:hAnsi="Arial" w:cs="Arial"/>
          <w:szCs w:val="20"/>
        </w:rPr>
        <w:t>.</w:t>
      </w:r>
      <w:r w:rsidRPr="005B505F">
        <w:rPr>
          <w:rFonts w:ascii="Arial" w:hAnsi="Arial" w:cs="Arial"/>
          <w:szCs w:val="20"/>
        </w:rPr>
        <w:t>, 2011</w:t>
      </w:r>
    </w:p>
    <w:p w14:paraId="011F565C" w14:textId="77777777" w:rsidR="00446EF6" w:rsidRDefault="00446EF6" w:rsidP="00446EF6">
      <w:pPr>
        <w:pStyle w:val="Listenabsatz"/>
        <w:ind w:left="709"/>
        <w:rPr>
          <w:rFonts w:ascii="Arial" w:hAnsi="Arial" w:cs="Arial"/>
          <w:szCs w:val="20"/>
        </w:rPr>
      </w:pPr>
    </w:p>
    <w:p w14:paraId="5A248FD9" w14:textId="55075CCA" w:rsidR="00446EF6" w:rsidRPr="005B505F" w:rsidRDefault="00446EF6" w:rsidP="005B505F">
      <w:pPr>
        <w:pStyle w:val="Listenabsatz"/>
        <w:numPr>
          <w:ilvl w:val="0"/>
          <w:numId w:val="3"/>
        </w:numPr>
        <w:rPr>
          <w:rFonts w:ascii="Arial" w:hAnsi="Arial" w:cs="Arial"/>
          <w:szCs w:val="20"/>
        </w:rPr>
      </w:pPr>
      <w:r w:rsidRPr="00446EF6">
        <w:rPr>
          <w:rFonts w:ascii="Arial" w:hAnsi="Arial" w:cs="Arial"/>
          <w:szCs w:val="20"/>
        </w:rPr>
        <w:t>BÖCK, H.: Perfect Forward Secrecy: Zukunftssicher per Schlüsselaustausch, GOLEM.DE - Klaß &amp; Ihlenfeld Verlag GmbH, Online, Klaß &amp; Ihlenfeld Verlag</w:t>
      </w:r>
      <w:r>
        <w:rPr>
          <w:rFonts w:ascii="Arial" w:hAnsi="Arial" w:cs="Arial"/>
          <w:szCs w:val="20"/>
        </w:rPr>
        <w:t xml:space="preserve"> </w:t>
      </w:r>
      <w:r w:rsidRPr="00446EF6">
        <w:rPr>
          <w:rFonts w:ascii="Arial" w:hAnsi="Arial" w:cs="Arial"/>
          <w:szCs w:val="20"/>
        </w:rPr>
        <w:t>GmbHO</w:t>
      </w:r>
      <w:r w:rsidR="005B505F">
        <w:rPr>
          <w:rFonts w:ascii="Arial" w:hAnsi="Arial" w:cs="Arial"/>
          <w:szCs w:val="20"/>
        </w:rPr>
        <w:t>ranienstr. 16410969 Berlin, 2013</w:t>
      </w:r>
    </w:p>
    <w:p w14:paraId="2D26B097" w14:textId="77777777" w:rsidR="005B505F" w:rsidRDefault="005B505F" w:rsidP="005B505F">
      <w:pPr>
        <w:pStyle w:val="Listenabsatz"/>
        <w:numPr>
          <w:ilvl w:val="0"/>
          <w:numId w:val="3"/>
        </w:numPr>
        <w:rPr>
          <w:rFonts w:ascii="Arial" w:hAnsi="Arial" w:cs="Arial"/>
          <w:szCs w:val="20"/>
        </w:rPr>
      </w:pPr>
      <w:r w:rsidRPr="005B505F">
        <w:rPr>
          <w:rFonts w:ascii="Arial" w:hAnsi="Arial" w:cs="Arial"/>
          <w:szCs w:val="20"/>
        </w:rPr>
        <w:t xml:space="preserve">Bundesamt für Sicherheit in der Informationstechnik: Glossar und Begriffsdefinitionen (2009), </w:t>
      </w:r>
      <w:r>
        <w:rPr>
          <w:rFonts w:ascii="Arial" w:hAnsi="Arial" w:cs="Arial"/>
          <w:szCs w:val="20"/>
        </w:rPr>
        <w:t xml:space="preserve">URL: </w:t>
      </w:r>
      <w:r w:rsidRPr="005B505F">
        <w:rPr>
          <w:rFonts w:ascii="Arial" w:hAnsi="Arial" w:cs="Arial"/>
          <w:szCs w:val="20"/>
        </w:rPr>
        <w:t>https:/www.bsi.bund.de/DE/Themen/ITGrundschutz/</w:t>
      </w:r>
    </w:p>
    <w:p w14:paraId="56EE7141" w14:textId="405164B3" w:rsidR="005B505F" w:rsidRPr="005B505F" w:rsidRDefault="005B505F" w:rsidP="005B505F">
      <w:pPr>
        <w:pStyle w:val="Listenabsatz"/>
        <w:ind w:left="709"/>
        <w:rPr>
          <w:rFonts w:ascii="Arial" w:hAnsi="Arial" w:cs="Arial"/>
          <w:szCs w:val="20"/>
        </w:rPr>
      </w:pPr>
      <w:r w:rsidRPr="005B505F">
        <w:rPr>
          <w:rFonts w:ascii="Arial" w:hAnsi="Arial" w:cs="Arial"/>
          <w:szCs w:val="20"/>
        </w:rPr>
        <w:t>ITGrundschutzKataloge/Inhalt/Glossar/glossar_node.html (Stand 28.05.2014)</w:t>
      </w:r>
    </w:p>
    <w:p w14:paraId="5E7387DA" w14:textId="75AC3C47" w:rsidR="00446EF6" w:rsidRPr="00140CC2" w:rsidRDefault="005B505F" w:rsidP="00446EF6">
      <w:pPr>
        <w:pStyle w:val="Listenabsatz"/>
        <w:numPr>
          <w:ilvl w:val="0"/>
          <w:numId w:val="3"/>
        </w:numPr>
        <w:rPr>
          <w:rFonts w:ascii="Arial" w:hAnsi="Arial" w:cs="Arial"/>
          <w:szCs w:val="20"/>
        </w:rPr>
      </w:pPr>
      <w:r w:rsidRPr="00140CC2">
        <w:rPr>
          <w:rFonts w:ascii="Arial" w:hAnsi="Arial" w:cs="Arial"/>
          <w:szCs w:val="20"/>
        </w:rPr>
        <w:t>Berliner Beauftragter für Datenschutz und Informationsfreiheit: Verfügbarkeit, Integrität, Vertra</w:t>
      </w:r>
      <w:r w:rsidR="00140CC2" w:rsidRPr="00140CC2">
        <w:rPr>
          <w:rFonts w:ascii="Arial" w:hAnsi="Arial" w:cs="Arial"/>
          <w:szCs w:val="20"/>
        </w:rPr>
        <w:t xml:space="preserve">ulichkeit, Authentizität (2008), </w:t>
      </w:r>
      <w:r w:rsidRPr="00140CC2">
        <w:rPr>
          <w:rFonts w:ascii="Arial" w:hAnsi="Arial" w:cs="Arial"/>
          <w:szCs w:val="20"/>
        </w:rPr>
        <w:t>URL: http://www.datenschutz-berlin.de/content/technik/begriffsbestimmungen/verfuegbarkeit-integritaet-vertraulichkeit-authentizitaet (Stand 28.05.2014)</w:t>
      </w:r>
    </w:p>
    <w:p w14:paraId="03904BC7" w14:textId="77777777" w:rsidR="00DB3E5E" w:rsidRPr="00140CC2" w:rsidRDefault="00DB3E5E">
      <w:pPr>
        <w:rPr>
          <w:rFonts w:ascii="Arial" w:hAnsi="Arial" w:cs="Arial"/>
          <w:szCs w:val="20"/>
        </w:rPr>
      </w:pPr>
      <w:r w:rsidRPr="00140CC2">
        <w:rPr>
          <w:rFonts w:ascii="Arial" w:hAnsi="Arial" w:cs="Arial"/>
          <w:szCs w:val="20"/>
        </w:rPr>
        <w:br w:type="page"/>
      </w:r>
    </w:p>
    <w:p w14:paraId="48FDFD0A" w14:textId="77777777" w:rsidR="003723D2" w:rsidRPr="00140CC2" w:rsidRDefault="003723D2" w:rsidP="00610678">
      <w:pPr>
        <w:pStyle w:val="Listenabsatz"/>
        <w:ind w:left="360"/>
        <w:rPr>
          <w:rFonts w:ascii="Arial" w:hAnsi="Arial" w:cs="Arial"/>
          <w:sz w:val="18"/>
          <w:szCs w:val="20"/>
        </w:rPr>
      </w:pPr>
    </w:p>
    <w:p w14:paraId="52E142C5" w14:textId="77777777" w:rsidR="00610678" w:rsidRPr="00DB3E5E" w:rsidRDefault="00610678" w:rsidP="00DB3E5E">
      <w:pPr>
        <w:pStyle w:val="Listenabsatz"/>
        <w:numPr>
          <w:ilvl w:val="0"/>
          <w:numId w:val="1"/>
        </w:numPr>
        <w:ind w:left="360"/>
        <w:rPr>
          <w:rFonts w:ascii="Arial" w:hAnsi="Arial" w:cs="Arial"/>
        </w:rPr>
      </w:pPr>
      <w:r w:rsidRPr="00DB3E5E">
        <w:rPr>
          <w:rFonts w:ascii="Arial" w:hAnsi="Arial" w:cs="Arial"/>
        </w:rPr>
        <w:t>Projektplanung:</w:t>
      </w:r>
    </w:p>
    <w:p w14:paraId="26CB6D1D" w14:textId="77777777" w:rsidR="00ED2286" w:rsidRPr="00C31C01" w:rsidRDefault="00ED2286" w:rsidP="00ED2286">
      <w:pPr>
        <w:pStyle w:val="Listenabsatz"/>
        <w:ind w:left="360"/>
        <w:rPr>
          <w:rFonts w:ascii="Arial" w:hAnsi="Arial" w:cs="Arial"/>
          <w:szCs w:val="24"/>
        </w:rPr>
      </w:pPr>
    </w:p>
    <w:p w14:paraId="7892971B" w14:textId="77777777" w:rsidR="00BB2F74" w:rsidRDefault="00BB2F74" w:rsidP="00BB2F74">
      <w:pPr>
        <w:rPr>
          <w:sz w:val="24"/>
          <w:szCs w:val="24"/>
        </w:rPr>
      </w:pPr>
      <w:r>
        <w:rPr>
          <w:sz w:val="24"/>
          <w:szCs w:val="24"/>
        </w:rPr>
        <w:t>Allgemeine Regeln:</w:t>
      </w:r>
    </w:p>
    <w:p w14:paraId="2ABBEDAE" w14:textId="77777777" w:rsidR="00BB2F74" w:rsidRDefault="00BB2F74" w:rsidP="00837F1E">
      <w:pPr>
        <w:pStyle w:val="Listenabsatz"/>
        <w:numPr>
          <w:ilvl w:val="0"/>
          <w:numId w:val="4"/>
        </w:numPr>
        <w:rPr>
          <w:sz w:val="24"/>
          <w:szCs w:val="24"/>
        </w:rPr>
      </w:pPr>
      <w:r w:rsidRPr="00273FC0">
        <w:rPr>
          <w:sz w:val="24"/>
          <w:szCs w:val="24"/>
        </w:rPr>
        <w:t>Wöchentliche Statusmeetings zum gegenseitigen Austausch der aktuellen Arbeitsstände und Klären von Problemen</w:t>
      </w:r>
    </w:p>
    <w:p w14:paraId="069A0441" w14:textId="77777777" w:rsidR="00BB2F74" w:rsidRDefault="00BB2F74" w:rsidP="00837F1E">
      <w:pPr>
        <w:pStyle w:val="Listenabsatz"/>
        <w:numPr>
          <w:ilvl w:val="0"/>
          <w:numId w:val="4"/>
        </w:numPr>
        <w:rPr>
          <w:sz w:val="24"/>
          <w:szCs w:val="24"/>
        </w:rPr>
      </w:pPr>
      <w:r w:rsidRPr="00273FC0">
        <w:rPr>
          <w:sz w:val="24"/>
          <w:szCs w:val="24"/>
        </w:rPr>
        <w:t>Kommunikation via Mail; alternativ kann auch WhatsApp für schnelle Rückfragen genommen werden</w:t>
      </w:r>
    </w:p>
    <w:p w14:paraId="5DA1F57F" w14:textId="77777777" w:rsidR="00BB2F74" w:rsidRDefault="00BB2F74" w:rsidP="00837F1E">
      <w:pPr>
        <w:pStyle w:val="Listenabsatz"/>
        <w:numPr>
          <w:ilvl w:val="0"/>
          <w:numId w:val="4"/>
        </w:numPr>
        <w:rPr>
          <w:sz w:val="24"/>
          <w:szCs w:val="24"/>
        </w:rPr>
      </w:pPr>
      <w:r>
        <w:rPr>
          <w:sz w:val="24"/>
          <w:szCs w:val="24"/>
        </w:rPr>
        <w:t xml:space="preserve">Benutzung von </w:t>
      </w:r>
      <w:r w:rsidRPr="00273FC0">
        <w:rPr>
          <w:sz w:val="24"/>
          <w:szCs w:val="24"/>
        </w:rPr>
        <w:t>Trello für das Projekt-Controlling</w:t>
      </w:r>
    </w:p>
    <w:p w14:paraId="2953F8B5" w14:textId="77777777" w:rsidR="00BB2F74" w:rsidRPr="00273FC0" w:rsidRDefault="00BB2F74" w:rsidP="00BB2F74">
      <w:pPr>
        <w:pStyle w:val="Listenabsatz"/>
        <w:rPr>
          <w:sz w:val="24"/>
          <w:szCs w:val="24"/>
        </w:rPr>
      </w:pPr>
    </w:p>
    <w:tbl>
      <w:tblPr>
        <w:tblW w:w="8296" w:type="dxa"/>
        <w:tblInd w:w="420" w:type="dxa"/>
        <w:tblLayout w:type="fixed"/>
        <w:tblCellMar>
          <w:left w:w="70" w:type="dxa"/>
          <w:right w:w="70" w:type="dxa"/>
        </w:tblCellMar>
        <w:tblLook w:val="0000" w:firstRow="0" w:lastRow="0" w:firstColumn="0" w:lastColumn="0" w:noHBand="0" w:noVBand="0"/>
      </w:tblPr>
      <w:tblGrid>
        <w:gridCol w:w="643"/>
        <w:gridCol w:w="1134"/>
        <w:gridCol w:w="5244"/>
        <w:gridCol w:w="1275"/>
      </w:tblGrid>
      <w:tr w:rsidR="00BB2F74" w14:paraId="2F9ED5B1"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1578FCFE"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KW</w:t>
            </w:r>
          </w:p>
        </w:tc>
        <w:tc>
          <w:tcPr>
            <w:tcW w:w="1134" w:type="dxa"/>
            <w:tcBorders>
              <w:top w:val="single" w:sz="4" w:space="0" w:color="000000"/>
              <w:left w:val="single" w:sz="4" w:space="0" w:color="000000"/>
              <w:bottom w:val="single" w:sz="4" w:space="0" w:color="000000"/>
            </w:tcBorders>
            <w:shd w:val="clear" w:color="auto" w:fill="auto"/>
            <w:vAlign w:val="center"/>
          </w:tcPr>
          <w:p w14:paraId="5D8E4974"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Woche</w:t>
            </w:r>
          </w:p>
        </w:tc>
        <w:tc>
          <w:tcPr>
            <w:tcW w:w="5244" w:type="dxa"/>
            <w:tcBorders>
              <w:top w:val="single" w:sz="4" w:space="0" w:color="auto"/>
              <w:left w:val="single" w:sz="4" w:space="0" w:color="auto"/>
              <w:bottom w:val="single" w:sz="4" w:space="0" w:color="auto"/>
              <w:right w:val="single" w:sz="4" w:space="0" w:color="auto"/>
            </w:tcBorders>
            <w:vAlign w:val="center"/>
          </w:tcPr>
          <w:p w14:paraId="36A4D549"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Aufgaben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972BCE"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p w14:paraId="7E787950"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verantwortlich</w:t>
            </w:r>
          </w:p>
          <w:p w14:paraId="6ED2FF73" w14:textId="77777777" w:rsidR="00BB2F74" w:rsidRPr="00273FC0" w:rsidRDefault="00BB2F74" w:rsidP="00311583">
            <w:pPr>
              <w:suppressAutoHyphens/>
              <w:snapToGrid w:val="0"/>
              <w:spacing w:after="0" w:line="240" w:lineRule="auto"/>
              <w:rPr>
                <w:rFonts w:ascii="Arial" w:eastAsia="Times New Roman" w:hAnsi="Arial" w:cs="Arial"/>
                <w:sz w:val="16"/>
                <w:szCs w:val="16"/>
                <w:lang w:eastAsia="ar-SA"/>
              </w:rPr>
            </w:pPr>
          </w:p>
        </w:tc>
      </w:tr>
      <w:tr w:rsidR="00BB2F74" w:rsidRPr="00747653" w14:paraId="2A7B1018" w14:textId="77777777" w:rsidTr="00311583">
        <w:trPr>
          <w:trHeight w:val="412"/>
        </w:trPr>
        <w:tc>
          <w:tcPr>
            <w:tcW w:w="643" w:type="dxa"/>
            <w:tcBorders>
              <w:top w:val="single" w:sz="4" w:space="0" w:color="000000"/>
              <w:left w:val="single" w:sz="4" w:space="0" w:color="000000"/>
              <w:bottom w:val="single" w:sz="4" w:space="0" w:color="000000"/>
            </w:tcBorders>
            <w:shd w:val="clear" w:color="auto" w:fill="auto"/>
            <w:vAlign w:val="center"/>
          </w:tcPr>
          <w:p w14:paraId="7B78A4F7" w14:textId="77777777"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16 -18</w:t>
            </w:r>
          </w:p>
        </w:tc>
        <w:tc>
          <w:tcPr>
            <w:tcW w:w="1134" w:type="dxa"/>
            <w:tcBorders>
              <w:top w:val="single" w:sz="4" w:space="0" w:color="000000"/>
              <w:left w:val="single" w:sz="4" w:space="0" w:color="000000"/>
              <w:bottom w:val="single" w:sz="4" w:space="0" w:color="000000"/>
            </w:tcBorders>
            <w:shd w:val="clear" w:color="auto" w:fill="auto"/>
            <w:vAlign w:val="center"/>
          </w:tcPr>
          <w:p w14:paraId="5E5D8460" w14:textId="77777777" w:rsidR="00BB2F74" w:rsidRPr="00273FC0" w:rsidRDefault="00BB2F74" w:rsidP="00311583">
            <w:pPr>
              <w:suppressAutoHyphens/>
              <w:snapToGrid w:val="0"/>
              <w:spacing w:after="0" w:line="240" w:lineRule="auto"/>
              <w:jc w:val="both"/>
              <w:rPr>
                <w:rFonts w:ascii="Arial" w:eastAsia="Times New Roman" w:hAnsi="Arial" w:cs="Arial"/>
                <w:sz w:val="16"/>
                <w:szCs w:val="16"/>
                <w:lang w:eastAsia="ar-SA"/>
              </w:rPr>
            </w:pPr>
            <w:r w:rsidRPr="00273FC0">
              <w:rPr>
                <w:rFonts w:ascii="Arial" w:eastAsia="Times New Roman" w:hAnsi="Arial" w:cs="Arial"/>
                <w:sz w:val="16"/>
                <w:szCs w:val="16"/>
                <w:lang w:eastAsia="ar-SA"/>
              </w:rPr>
              <w:t>14.04.14-04.05.14</w:t>
            </w:r>
          </w:p>
        </w:tc>
        <w:tc>
          <w:tcPr>
            <w:tcW w:w="5244" w:type="dxa"/>
            <w:tcBorders>
              <w:top w:val="single" w:sz="4" w:space="0" w:color="auto"/>
              <w:left w:val="single" w:sz="4" w:space="0" w:color="auto"/>
              <w:bottom w:val="single" w:sz="4" w:space="0" w:color="auto"/>
              <w:right w:val="single" w:sz="4" w:space="0" w:color="auto"/>
            </w:tcBorders>
            <w:vAlign w:val="center"/>
          </w:tcPr>
          <w:p w14:paraId="6638AC28" w14:textId="051F5E2B" w:rsidR="00BB2F74" w:rsidRPr="00BB2F74" w:rsidRDefault="00BB2F74" w:rsidP="00BB2F74">
            <w:pPr>
              <w:suppressAutoHyphens/>
              <w:snapToGrid w:val="0"/>
              <w:spacing w:after="0" w:line="240" w:lineRule="auto"/>
              <w:ind w:left="355"/>
              <w:rPr>
                <w:rFonts w:ascii="Arial" w:eastAsia="Times New Roman" w:hAnsi="Arial" w:cs="Arial"/>
                <w:bCs/>
                <w:sz w:val="16"/>
                <w:szCs w:val="16"/>
                <w:lang w:eastAsia="ar-SA"/>
              </w:rPr>
            </w:pPr>
            <w:r>
              <w:rPr>
                <w:rFonts w:ascii="Arial" w:eastAsia="Times New Roman" w:hAnsi="Arial" w:cs="Arial"/>
                <w:bCs/>
                <w:sz w:val="16"/>
                <w:szCs w:val="16"/>
                <w:lang w:eastAsia="ar-SA"/>
              </w:rPr>
              <w:t>Erarbeitung der präzisierten Aufgabenstellung</w:t>
            </w:r>
          </w:p>
          <w:p w14:paraId="27317843" w14:textId="77777777" w:rsidR="00BB2F74" w:rsidRPr="00273FC0" w:rsidRDefault="00BB2F74" w:rsidP="00311583">
            <w:pPr>
              <w:suppressAutoHyphens/>
              <w:snapToGrid w:val="0"/>
              <w:spacing w:after="0" w:line="240" w:lineRule="auto"/>
              <w:jc w:val="center"/>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FDF743D" w14:textId="15F4AD80" w:rsidR="00BB2F74" w:rsidRPr="00273FC0" w:rsidRDefault="00BB2F74"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BB2F74" w:rsidRPr="00747653" w14:paraId="22DA0F5F"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E252A95" w14:textId="42BBFCF0" w:rsidR="00BB2F74" w:rsidRPr="00273FC0" w:rsidRDefault="00BB2F74"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19</w:t>
            </w:r>
          </w:p>
        </w:tc>
        <w:tc>
          <w:tcPr>
            <w:tcW w:w="1134" w:type="dxa"/>
            <w:tcBorders>
              <w:top w:val="single" w:sz="4" w:space="0" w:color="000000"/>
              <w:left w:val="single" w:sz="4" w:space="0" w:color="000000"/>
              <w:bottom w:val="single" w:sz="4" w:space="0" w:color="000000"/>
            </w:tcBorders>
            <w:shd w:val="clear" w:color="auto" w:fill="auto"/>
            <w:vAlign w:val="center"/>
          </w:tcPr>
          <w:p w14:paraId="02DF6302" w14:textId="6AB746C5" w:rsidR="00BB2F74" w:rsidRPr="00273FC0" w:rsidRDefault="00BB2F74" w:rsidP="00922809">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05.05.14-</w:t>
            </w:r>
            <w:r w:rsidR="00922809">
              <w:rPr>
                <w:rFonts w:ascii="Arial" w:eastAsia="Times New Roman" w:hAnsi="Arial" w:cs="Arial"/>
                <w:sz w:val="16"/>
                <w:szCs w:val="16"/>
                <w:lang w:eastAsia="ar-SA"/>
              </w:rPr>
              <w:t>09</w:t>
            </w:r>
            <w:r w:rsidRPr="00273FC0">
              <w:rPr>
                <w:rFonts w:ascii="Arial" w:eastAsia="Times New Roman" w:hAnsi="Arial" w:cs="Arial"/>
                <w:sz w:val="16"/>
                <w:szCs w:val="16"/>
                <w:lang w:eastAsia="ar-SA"/>
              </w:rPr>
              <w:t>.05.14</w:t>
            </w:r>
          </w:p>
        </w:tc>
        <w:tc>
          <w:tcPr>
            <w:tcW w:w="5244" w:type="dxa"/>
            <w:tcBorders>
              <w:top w:val="single" w:sz="4" w:space="0" w:color="auto"/>
              <w:left w:val="single" w:sz="4" w:space="0" w:color="auto"/>
              <w:bottom w:val="single" w:sz="4" w:space="0" w:color="auto"/>
              <w:right w:val="single" w:sz="4" w:space="0" w:color="auto"/>
            </w:tcBorders>
            <w:vAlign w:val="center"/>
          </w:tcPr>
          <w:p w14:paraId="29012C74" w14:textId="77777777" w:rsidR="00BB2F74" w:rsidRDefault="00BB2F74" w:rsidP="00922809">
            <w:pPr>
              <w:suppressAutoHyphens/>
              <w:snapToGrid w:val="0"/>
              <w:spacing w:after="0" w:line="240" w:lineRule="auto"/>
              <w:ind w:left="355"/>
              <w:rPr>
                <w:rFonts w:ascii="Arial" w:hAnsi="Arial" w:cs="Arial"/>
                <w:sz w:val="16"/>
                <w:szCs w:val="16"/>
              </w:rPr>
            </w:pPr>
            <w:r w:rsidRPr="00922809">
              <w:rPr>
                <w:rFonts w:ascii="Arial" w:hAnsi="Arial" w:cs="Arial"/>
                <w:sz w:val="16"/>
                <w:szCs w:val="16"/>
              </w:rPr>
              <w:t>Verfahren, Methoden, Protokolle sowie deren Funktionsweisen erarbeiten</w:t>
            </w:r>
          </w:p>
          <w:p w14:paraId="3B882DDF" w14:textId="1422D50D" w:rsidR="00922809" w:rsidRPr="00922809" w:rsidRDefault="00922809" w:rsidP="00837F1E">
            <w:pPr>
              <w:pStyle w:val="Listenabsatz"/>
              <w:numPr>
                <w:ilvl w:val="0"/>
                <w:numId w:val="4"/>
              </w:numPr>
              <w:suppressAutoHyphens/>
              <w:snapToGrid w:val="0"/>
              <w:spacing w:after="0" w:line="240" w:lineRule="auto"/>
              <w:rPr>
                <w:rFonts w:ascii="Arial" w:hAnsi="Arial" w:cs="Arial"/>
                <w:sz w:val="16"/>
                <w:szCs w:val="16"/>
              </w:rPr>
            </w:pPr>
            <w:r>
              <w:rPr>
                <w:rFonts w:ascii="Arial" w:hAnsi="Arial" w:cs="Arial"/>
                <w:sz w:val="16"/>
                <w:szCs w:val="16"/>
              </w:rPr>
              <w:t>Brainstorming zu möglichen Verfahren, Methoden, Protokolle</w:t>
            </w:r>
          </w:p>
          <w:p w14:paraId="10771592" w14:textId="77777777" w:rsidR="00922809" w:rsidRDefault="00922809" w:rsidP="00311583">
            <w:pPr>
              <w:suppressAutoHyphens/>
              <w:snapToGrid w:val="0"/>
              <w:spacing w:after="0" w:line="240" w:lineRule="auto"/>
              <w:ind w:left="346"/>
              <w:rPr>
                <w:rFonts w:ascii="Arial" w:hAnsi="Arial" w:cs="Arial"/>
                <w:sz w:val="16"/>
                <w:szCs w:val="16"/>
              </w:rPr>
            </w:pPr>
          </w:p>
          <w:p w14:paraId="026D052C" w14:textId="5C4D285E" w:rsidR="00922809" w:rsidRDefault="00922809" w:rsidP="00311583">
            <w:pPr>
              <w:suppressAutoHyphens/>
              <w:snapToGrid w:val="0"/>
              <w:spacing w:after="0" w:line="240" w:lineRule="auto"/>
              <w:ind w:left="346"/>
              <w:rPr>
                <w:rFonts w:ascii="Arial" w:hAnsi="Arial" w:cs="Arial"/>
                <w:sz w:val="16"/>
                <w:szCs w:val="16"/>
              </w:rPr>
            </w:pPr>
            <w:r>
              <w:rPr>
                <w:rFonts w:ascii="Arial" w:hAnsi="Arial" w:cs="Arial"/>
                <w:sz w:val="16"/>
                <w:szCs w:val="16"/>
              </w:rPr>
              <w:t>Brainstorming zu möglichen Sicherheitsbedürfnissen und einer entsprechenden Klassifizierung</w:t>
            </w:r>
          </w:p>
          <w:p w14:paraId="4EE60523" w14:textId="6DDB26BE" w:rsidR="00BB2F74" w:rsidRPr="00273FC0" w:rsidRDefault="00BB2F74" w:rsidP="00311583">
            <w:pPr>
              <w:suppressAutoHyphens/>
              <w:snapToGrid w:val="0"/>
              <w:spacing w:after="0" w:line="240" w:lineRule="auto"/>
              <w:ind w:left="346"/>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95FFF82" w14:textId="0F73CC62" w:rsidR="00BB2F74" w:rsidRPr="00273FC0" w:rsidRDefault="00922809" w:rsidP="00311583">
            <w:pPr>
              <w:suppressAutoHyphens/>
              <w:snapToGrid w:val="0"/>
              <w:spacing w:after="0" w:line="240" w:lineRule="auto"/>
              <w:rPr>
                <w:rFonts w:ascii="Arial" w:eastAsia="Times New Roman" w:hAnsi="Arial" w:cs="Arial"/>
                <w:b/>
                <w:bCs/>
                <w:sz w:val="16"/>
                <w:szCs w:val="16"/>
                <w:lang w:eastAsia="ar-SA"/>
              </w:rPr>
            </w:pPr>
            <w:r>
              <w:rPr>
                <w:rFonts w:ascii="Arial" w:eastAsia="Times New Roman" w:hAnsi="Arial" w:cs="Arial"/>
                <w:bCs/>
                <w:sz w:val="16"/>
                <w:szCs w:val="16"/>
                <w:lang w:eastAsia="ar-SA"/>
              </w:rPr>
              <w:t>Florian</w:t>
            </w:r>
          </w:p>
        </w:tc>
      </w:tr>
      <w:tr w:rsidR="00922809" w:rsidRPr="007224AD" w14:paraId="1DE4F587"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4F161373" w14:textId="06A967CD" w:rsidR="00922809" w:rsidRPr="00273FC0" w:rsidRDefault="00922809" w:rsidP="009660F2">
            <w:pPr>
              <w:suppressAutoHyphens/>
              <w:snapToGrid w:val="0"/>
              <w:spacing w:after="0" w:line="240" w:lineRule="auto"/>
              <w:jc w:val="center"/>
              <w:rPr>
                <w:rFonts w:ascii="Arial" w:eastAsia="Times New Roman" w:hAnsi="Arial" w:cs="Arial"/>
                <w:sz w:val="16"/>
                <w:szCs w:val="16"/>
                <w:lang w:eastAsia="ar-SA"/>
              </w:rPr>
            </w:pPr>
            <w:r>
              <w:rPr>
                <w:rFonts w:ascii="Arial" w:eastAsia="Times New Roman" w:hAnsi="Arial" w:cs="Arial"/>
                <w:sz w:val="16"/>
                <w:szCs w:val="16"/>
                <w:lang w:eastAsia="ar-SA"/>
              </w:rPr>
              <w:t>19-2</w:t>
            </w:r>
            <w:r w:rsidR="009660F2">
              <w:rPr>
                <w:rFonts w:ascii="Arial" w:eastAsia="Times New Roman" w:hAnsi="Arial" w:cs="Arial"/>
                <w:sz w:val="16"/>
                <w:szCs w:val="16"/>
                <w:lang w:eastAsia="ar-SA"/>
              </w:rPr>
              <w:t>2</w:t>
            </w:r>
          </w:p>
        </w:tc>
        <w:tc>
          <w:tcPr>
            <w:tcW w:w="1134" w:type="dxa"/>
            <w:tcBorders>
              <w:top w:val="single" w:sz="4" w:space="0" w:color="000000"/>
              <w:left w:val="single" w:sz="4" w:space="0" w:color="000000"/>
              <w:bottom w:val="single" w:sz="4" w:space="0" w:color="000000"/>
            </w:tcBorders>
            <w:shd w:val="clear" w:color="auto" w:fill="auto"/>
            <w:vAlign w:val="center"/>
          </w:tcPr>
          <w:p w14:paraId="1CF50682" w14:textId="1CD26167" w:rsidR="00922809"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19.05.14-01.06.14</w:t>
            </w:r>
          </w:p>
        </w:tc>
        <w:tc>
          <w:tcPr>
            <w:tcW w:w="5244" w:type="dxa"/>
            <w:tcBorders>
              <w:top w:val="single" w:sz="4" w:space="0" w:color="auto"/>
              <w:left w:val="single" w:sz="4" w:space="0" w:color="auto"/>
              <w:bottom w:val="single" w:sz="4" w:space="0" w:color="auto"/>
              <w:right w:val="single" w:sz="4" w:space="0" w:color="auto"/>
            </w:tcBorders>
            <w:vAlign w:val="center"/>
          </w:tcPr>
          <w:p w14:paraId="64485740" w14:textId="46481262"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Erarbeitung der Themen:</w:t>
            </w:r>
          </w:p>
          <w:p w14:paraId="4DEF7147" w14:textId="55F6152A"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 xml:space="preserve">Grundlagen Kryptografie </w:t>
            </w:r>
          </w:p>
          <w:p w14:paraId="05FC38C3" w14:textId="381A4EA8" w:rsidR="009660F2" w:rsidRDefault="009660F2" w:rsidP="00922809">
            <w:pPr>
              <w:suppressAutoHyphens/>
              <w:snapToGrid w:val="0"/>
              <w:spacing w:after="0" w:line="240" w:lineRule="auto"/>
              <w:ind w:left="355"/>
              <w:rPr>
                <w:rFonts w:ascii="Arial" w:hAnsi="Arial" w:cs="Arial"/>
                <w:sz w:val="16"/>
                <w:szCs w:val="16"/>
              </w:rPr>
            </w:pPr>
            <w:r>
              <w:rPr>
                <w:rFonts w:ascii="Arial" w:hAnsi="Arial" w:cs="Arial"/>
                <w:sz w:val="16"/>
                <w:szCs w:val="16"/>
              </w:rPr>
              <w:t>Web of Trust</w:t>
            </w:r>
          </w:p>
          <w:p w14:paraId="5C96C4BF" w14:textId="64ADBCFF" w:rsidR="009660F2" w:rsidRDefault="009660F2" w:rsidP="00922809">
            <w:pPr>
              <w:suppressAutoHyphens/>
              <w:snapToGrid w:val="0"/>
              <w:spacing w:after="0" w:line="240" w:lineRule="auto"/>
              <w:ind w:left="355"/>
              <w:rPr>
                <w:rFonts w:ascii="Arial" w:hAnsi="Arial" w:cs="Arial"/>
                <w:sz w:val="16"/>
                <w:szCs w:val="16"/>
              </w:rPr>
            </w:pPr>
            <w:r w:rsidRPr="009660F2">
              <w:rPr>
                <w:rFonts w:ascii="Arial" w:hAnsi="Arial" w:cs="Arial"/>
                <w:sz w:val="16"/>
                <w:szCs w:val="16"/>
              </w:rPr>
              <w:t>Informationsverschlüsselung</w:t>
            </w:r>
          </w:p>
          <w:p w14:paraId="75D987DB" w14:textId="318E21A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Public-Key-Infrastruktur </w:t>
            </w:r>
            <w:r>
              <w:rPr>
                <w:rFonts w:ascii="Arial" w:hAnsi="Arial" w:cs="Arial"/>
                <w:sz w:val="16"/>
                <w:szCs w:val="16"/>
              </w:rPr>
              <w:t>–</w:t>
            </w:r>
            <w:r w:rsidRPr="009660F2">
              <w:rPr>
                <w:rFonts w:ascii="Arial" w:hAnsi="Arial" w:cs="Arial"/>
                <w:sz w:val="16"/>
                <w:szCs w:val="16"/>
              </w:rPr>
              <w:t xml:space="preserve"> PKI</w:t>
            </w:r>
          </w:p>
          <w:p w14:paraId="3B96CAEA" w14:textId="59C88FF2" w:rsidR="009660F2" w:rsidRP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Sicherheitsniveaus</w:t>
            </w:r>
          </w:p>
          <w:p w14:paraId="7506C2C8" w14:textId="77777777" w:rsidR="009660F2" w:rsidRDefault="009660F2" w:rsidP="009660F2">
            <w:pPr>
              <w:pStyle w:val="Listenabsatz"/>
              <w:suppressAutoHyphens/>
              <w:snapToGrid w:val="0"/>
              <w:spacing w:after="0" w:line="240" w:lineRule="auto"/>
              <w:ind w:left="360"/>
              <w:rPr>
                <w:rFonts w:ascii="Arial" w:hAnsi="Arial" w:cs="Arial"/>
                <w:sz w:val="16"/>
                <w:szCs w:val="16"/>
              </w:rPr>
            </w:pPr>
          </w:p>
          <w:p w14:paraId="1BF895AA" w14:textId="1366A2B6"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Schlüsselaustausch</w:t>
            </w:r>
          </w:p>
          <w:p w14:paraId="4C0C2BBC" w14:textId="3D864189"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 xml:space="preserve">Transportwegverschlüsselung  </w:t>
            </w:r>
          </w:p>
          <w:p w14:paraId="628CFE62" w14:textId="25914D0A"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DNSSEC</w:t>
            </w:r>
          </w:p>
          <w:p w14:paraId="524540F0" w14:textId="179141D5" w:rsidR="009660F2" w:rsidRDefault="009660F2" w:rsidP="009660F2">
            <w:pPr>
              <w:pStyle w:val="Listenabsatz"/>
              <w:suppressAutoHyphens/>
              <w:snapToGrid w:val="0"/>
              <w:spacing w:after="0" w:line="240" w:lineRule="auto"/>
              <w:ind w:left="360"/>
              <w:rPr>
                <w:rFonts w:ascii="Arial" w:hAnsi="Arial" w:cs="Arial"/>
                <w:sz w:val="16"/>
                <w:szCs w:val="16"/>
              </w:rPr>
            </w:pPr>
            <w:r w:rsidRPr="009660F2">
              <w:rPr>
                <w:rFonts w:ascii="Arial" w:hAnsi="Arial" w:cs="Arial"/>
                <w:sz w:val="16"/>
                <w:szCs w:val="16"/>
              </w:rPr>
              <w:t>DANE/TLSA</w:t>
            </w:r>
          </w:p>
          <w:p w14:paraId="7F0779FF" w14:textId="46E5E4C1" w:rsidR="00922809" w:rsidRPr="00922809" w:rsidRDefault="00922809" w:rsidP="009660F2">
            <w:pPr>
              <w:suppressAutoHyphens/>
              <w:snapToGrid w:val="0"/>
              <w:spacing w:after="0" w:line="240" w:lineRule="auto"/>
              <w:rPr>
                <w:rFonts w:ascii="Arial" w:hAnsi="Arial" w:cs="Arial"/>
                <w:sz w:val="16"/>
                <w:szCs w:val="1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6796549" w14:textId="77777777" w:rsidR="009660F2" w:rsidRDefault="009660F2" w:rsidP="00311583">
            <w:pPr>
              <w:suppressAutoHyphens/>
              <w:snapToGrid w:val="0"/>
              <w:spacing w:after="0" w:line="240" w:lineRule="auto"/>
              <w:rPr>
                <w:rFonts w:ascii="Arial" w:eastAsia="Times New Roman" w:hAnsi="Arial" w:cs="Arial"/>
                <w:bCs/>
                <w:sz w:val="16"/>
                <w:szCs w:val="16"/>
                <w:lang w:eastAsia="ar-SA"/>
              </w:rPr>
            </w:pPr>
          </w:p>
          <w:p w14:paraId="7E472F52" w14:textId="77777777" w:rsidR="009660F2" w:rsidRPr="009660F2" w:rsidRDefault="009660F2" w:rsidP="00311583">
            <w:pPr>
              <w:suppressAutoHyphens/>
              <w:snapToGrid w:val="0"/>
              <w:spacing w:after="0" w:line="240" w:lineRule="auto"/>
              <w:rPr>
                <w:rFonts w:ascii="Arial" w:eastAsia="Times New Roman" w:hAnsi="Arial" w:cs="Arial"/>
                <w:bCs/>
                <w:sz w:val="16"/>
                <w:szCs w:val="16"/>
                <w:lang w:eastAsia="ar-SA"/>
              </w:rPr>
            </w:pPr>
          </w:p>
          <w:p w14:paraId="46F93956" w14:textId="07092C7C"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Chi Cong</w:t>
            </w:r>
          </w:p>
          <w:p w14:paraId="34ADA636"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Florian</w:t>
            </w:r>
          </w:p>
          <w:p w14:paraId="5AC6E97F"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62197E2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31AB3AC5"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10FA6B7D" w14:textId="022D8076"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Daniel</w:t>
            </w:r>
          </w:p>
          <w:p w14:paraId="71FA5EAB" w14:textId="26A5EF9B" w:rsidR="009660F2" w:rsidRDefault="009660F2" w:rsidP="00311583">
            <w:pPr>
              <w:suppressAutoHyphens/>
              <w:snapToGrid w:val="0"/>
              <w:spacing w:after="0" w:line="240" w:lineRule="auto"/>
              <w:rPr>
                <w:rFonts w:ascii="Arial" w:eastAsia="Times New Roman" w:hAnsi="Arial" w:cs="Arial"/>
                <w:bCs/>
                <w:sz w:val="16"/>
                <w:szCs w:val="16"/>
                <w:lang w:val="en-US" w:eastAsia="ar-SA"/>
              </w:rPr>
            </w:pPr>
            <w:r>
              <w:rPr>
                <w:rFonts w:ascii="Arial" w:eastAsia="Times New Roman" w:hAnsi="Arial" w:cs="Arial"/>
                <w:bCs/>
                <w:sz w:val="16"/>
                <w:szCs w:val="16"/>
                <w:lang w:val="en-US" w:eastAsia="ar-SA"/>
              </w:rPr>
              <w:t>Pascal</w:t>
            </w:r>
          </w:p>
          <w:p w14:paraId="2D0EB22B" w14:textId="77777777" w:rsidR="009660F2" w:rsidRDefault="009660F2" w:rsidP="00311583">
            <w:pPr>
              <w:suppressAutoHyphens/>
              <w:snapToGrid w:val="0"/>
              <w:spacing w:after="0" w:line="240" w:lineRule="auto"/>
              <w:rPr>
                <w:rFonts w:ascii="Arial" w:eastAsia="Times New Roman" w:hAnsi="Arial" w:cs="Arial"/>
                <w:bCs/>
                <w:sz w:val="16"/>
                <w:szCs w:val="16"/>
                <w:lang w:val="en-US" w:eastAsia="ar-SA"/>
              </w:rPr>
            </w:pPr>
          </w:p>
          <w:p w14:paraId="5CE0247F" w14:textId="7C85899D" w:rsidR="00922809" w:rsidRPr="00DB3E5E" w:rsidRDefault="00922809" w:rsidP="00311583">
            <w:pPr>
              <w:suppressAutoHyphens/>
              <w:snapToGrid w:val="0"/>
              <w:spacing w:after="0" w:line="240" w:lineRule="auto"/>
              <w:rPr>
                <w:rFonts w:ascii="Arial" w:eastAsia="Times New Roman" w:hAnsi="Arial" w:cs="Arial"/>
                <w:bCs/>
                <w:sz w:val="16"/>
                <w:szCs w:val="16"/>
                <w:lang w:val="en-US" w:eastAsia="ar-SA"/>
              </w:rPr>
            </w:pPr>
          </w:p>
        </w:tc>
      </w:tr>
      <w:tr w:rsidR="009660F2" w:rsidRPr="00747653" w14:paraId="141C6F04"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28C6DA1" w14:textId="74AD3954"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23</w:t>
            </w:r>
          </w:p>
        </w:tc>
        <w:tc>
          <w:tcPr>
            <w:tcW w:w="1134" w:type="dxa"/>
            <w:tcBorders>
              <w:top w:val="single" w:sz="4" w:space="0" w:color="000000"/>
              <w:left w:val="single" w:sz="4" w:space="0" w:color="000000"/>
              <w:bottom w:val="single" w:sz="4" w:space="0" w:color="000000"/>
            </w:tcBorders>
            <w:shd w:val="clear" w:color="auto" w:fill="auto"/>
            <w:vAlign w:val="center"/>
          </w:tcPr>
          <w:p w14:paraId="00568339" w14:textId="44BCD268"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02.06.14-08.06.14</w:t>
            </w:r>
          </w:p>
        </w:tc>
        <w:tc>
          <w:tcPr>
            <w:tcW w:w="5244" w:type="dxa"/>
            <w:tcBorders>
              <w:top w:val="single" w:sz="4" w:space="0" w:color="auto"/>
              <w:left w:val="single" w:sz="4" w:space="0" w:color="auto"/>
              <w:bottom w:val="single" w:sz="4" w:space="0" w:color="auto"/>
              <w:right w:val="single" w:sz="4" w:space="0" w:color="auto"/>
            </w:tcBorders>
            <w:vAlign w:val="center"/>
          </w:tcPr>
          <w:p w14:paraId="27C8D0C5" w14:textId="77777777" w:rsidR="009660F2" w:rsidRPr="00AC6177" w:rsidRDefault="009660F2" w:rsidP="00AC6177">
            <w:pPr>
              <w:suppressAutoHyphens/>
              <w:snapToGrid w:val="0"/>
              <w:spacing w:after="0" w:line="240" w:lineRule="auto"/>
              <w:ind w:left="346"/>
              <w:rPr>
                <w:rFonts w:ascii="Arial" w:hAnsi="Arial" w:cs="Arial"/>
                <w:sz w:val="16"/>
                <w:szCs w:val="16"/>
              </w:rPr>
            </w:pPr>
            <w:r>
              <w:rPr>
                <w:rFonts w:ascii="Arial" w:hAnsi="Arial" w:cs="Arial"/>
                <w:sz w:val="16"/>
                <w:szCs w:val="16"/>
              </w:rPr>
              <w:t xml:space="preserve">Untersuchung gängiger und alternativer E-Mail Provider hinsichtlich bereitgestellter Konfigurationsmöglichkeiten für eine </w:t>
            </w:r>
            <w:r w:rsidRPr="00AC6177">
              <w:rPr>
                <w:rFonts w:ascii="Arial" w:hAnsi="Arial" w:cs="Arial"/>
                <w:sz w:val="16"/>
                <w:szCs w:val="16"/>
              </w:rPr>
              <w:t>sichere E-Mail Kommunikation</w:t>
            </w:r>
          </w:p>
          <w:p w14:paraId="218F443A" w14:textId="7777777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Big-Player</w:t>
            </w:r>
          </w:p>
          <w:p w14:paraId="6E0CA831" w14:textId="7C69CEE7"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b/>
                <w:sz w:val="16"/>
                <w:szCs w:val="16"/>
                <w:lang w:val="en-US" w:eastAsia="ar-SA"/>
              </w:rPr>
            </w:pPr>
            <w:r w:rsidRPr="009660F2">
              <w:rPr>
                <w:rFonts w:ascii="Arial" w:eastAsia="Times New Roman" w:hAnsi="Arial" w:cs="Arial"/>
                <w:sz w:val="16"/>
                <w:szCs w:val="16"/>
                <w:lang w:val="en-US" w:eastAsia="ar-SA"/>
              </w:rPr>
              <w:t xml:space="preserve">E-Mail made in Germany - EmiG </w:t>
            </w:r>
          </w:p>
          <w:p w14:paraId="26D17599" w14:textId="77777777" w:rsidR="009660F2" w:rsidRPr="009660F2" w:rsidRDefault="009660F2" w:rsidP="009660F2">
            <w:pPr>
              <w:pStyle w:val="Listenabsatz"/>
              <w:suppressAutoHyphens/>
              <w:snapToGrid w:val="0"/>
              <w:spacing w:after="0" w:line="240" w:lineRule="auto"/>
              <w:rPr>
                <w:rFonts w:ascii="Arial" w:eastAsia="Times New Roman" w:hAnsi="Arial" w:cs="Arial"/>
                <w:b/>
                <w:sz w:val="16"/>
                <w:szCs w:val="16"/>
                <w:lang w:val="en-US" w:eastAsia="ar-SA"/>
              </w:rPr>
            </w:pPr>
          </w:p>
          <w:p w14:paraId="0A081B81" w14:textId="57FFF409" w:rsidR="009660F2" w:rsidRPr="009660F2" w:rsidRDefault="009660F2" w:rsidP="00837F1E">
            <w:pPr>
              <w:pStyle w:val="Listenabsatz"/>
              <w:numPr>
                <w:ilvl w:val="0"/>
                <w:numId w:val="4"/>
              </w:numPr>
              <w:suppressAutoHyphens/>
              <w:snapToGrid w:val="0"/>
              <w:spacing w:after="0" w:line="240" w:lineRule="auto"/>
              <w:rPr>
                <w:rFonts w:ascii="Arial" w:eastAsia="Times New Roman" w:hAnsi="Arial" w:cs="Arial"/>
                <w:sz w:val="16"/>
                <w:szCs w:val="16"/>
                <w:lang w:val="en-US" w:eastAsia="ar-SA"/>
              </w:rPr>
            </w:pPr>
            <w:r w:rsidRPr="009660F2">
              <w:rPr>
                <w:rFonts w:ascii="Arial" w:eastAsia="Times New Roman" w:hAnsi="Arial" w:cs="Arial"/>
                <w:sz w:val="16"/>
                <w:szCs w:val="16"/>
                <w:lang w:val="en-US" w:eastAsia="ar-SA"/>
              </w:rPr>
              <w:t>Underdogs</w:t>
            </w:r>
          </w:p>
          <w:p w14:paraId="11F4CAFF" w14:textId="2E770397" w:rsidR="009660F2" w:rsidRPr="009660F2" w:rsidRDefault="009660F2" w:rsidP="009660F2">
            <w:pPr>
              <w:suppressAutoHyphens/>
              <w:snapToGrid w:val="0"/>
              <w:spacing w:after="0" w:line="240" w:lineRule="auto"/>
              <w:rPr>
                <w:rFonts w:ascii="Arial" w:eastAsia="Times New Roman" w:hAnsi="Arial" w:cs="Arial"/>
                <w:b/>
                <w:sz w:val="16"/>
                <w:szCs w:val="16"/>
                <w:lang w:eastAsia="ar-SA"/>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2335FF8"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ABF68B4"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1C20C0D9"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07F55DE0" w14:textId="77777777" w:rsidR="009660F2" w:rsidRDefault="009660F2" w:rsidP="00AC6177">
            <w:pPr>
              <w:suppressAutoHyphens/>
              <w:snapToGrid w:val="0"/>
              <w:spacing w:after="0"/>
              <w:rPr>
                <w:rFonts w:ascii="Arial" w:eastAsia="Times New Roman" w:hAnsi="Arial" w:cs="Arial"/>
                <w:sz w:val="16"/>
                <w:szCs w:val="16"/>
                <w:lang w:val="en-US" w:eastAsia="ar-SA"/>
              </w:rPr>
            </w:pPr>
          </w:p>
          <w:p w14:paraId="7CD0D371" w14:textId="517E1C33" w:rsidR="009660F2"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Chi Cong</w:t>
            </w:r>
            <w:r>
              <w:rPr>
                <w:rFonts w:ascii="Arial" w:eastAsia="Times New Roman" w:hAnsi="Arial" w:cs="Arial"/>
                <w:sz w:val="16"/>
                <w:szCs w:val="16"/>
                <w:lang w:val="en-US" w:eastAsia="ar-SA"/>
              </w:rPr>
              <w:t xml:space="preserve">, </w:t>
            </w:r>
            <w:r w:rsidRPr="00B915DB">
              <w:rPr>
                <w:rFonts w:ascii="Arial" w:eastAsia="Times New Roman" w:hAnsi="Arial" w:cs="Arial"/>
                <w:sz w:val="16"/>
                <w:szCs w:val="16"/>
                <w:lang w:val="en-US" w:eastAsia="ar-SA"/>
              </w:rPr>
              <w:t>Florian</w:t>
            </w:r>
          </w:p>
          <w:p w14:paraId="79F97E52"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p>
          <w:p w14:paraId="159EDE6F"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Pascal</w:t>
            </w:r>
          </w:p>
          <w:p w14:paraId="786375F7" w14:textId="77777777" w:rsidR="009660F2" w:rsidRPr="00B915DB" w:rsidRDefault="009660F2" w:rsidP="00AC6177">
            <w:pPr>
              <w:suppressAutoHyphens/>
              <w:snapToGrid w:val="0"/>
              <w:spacing w:after="0"/>
              <w:rPr>
                <w:rFonts w:ascii="Arial" w:eastAsia="Times New Roman" w:hAnsi="Arial" w:cs="Arial"/>
                <w:sz w:val="16"/>
                <w:szCs w:val="16"/>
                <w:lang w:val="en-US" w:eastAsia="ar-SA"/>
              </w:rPr>
            </w:pPr>
            <w:r w:rsidRPr="00B915DB">
              <w:rPr>
                <w:rFonts w:ascii="Arial" w:eastAsia="Times New Roman" w:hAnsi="Arial" w:cs="Arial"/>
                <w:sz w:val="16"/>
                <w:szCs w:val="16"/>
                <w:lang w:val="en-US" w:eastAsia="ar-SA"/>
              </w:rPr>
              <w:t>Daniel</w:t>
            </w:r>
          </w:p>
          <w:p w14:paraId="771C4F55" w14:textId="22D05C70" w:rsidR="009660F2" w:rsidRPr="00273FC0" w:rsidRDefault="009660F2" w:rsidP="00E71488">
            <w:pPr>
              <w:suppressAutoHyphens/>
              <w:snapToGrid w:val="0"/>
              <w:spacing w:after="0" w:line="360" w:lineRule="auto"/>
              <w:rPr>
                <w:rFonts w:ascii="Arial" w:eastAsia="Times New Roman" w:hAnsi="Arial" w:cs="Arial"/>
                <w:sz w:val="16"/>
                <w:szCs w:val="16"/>
                <w:lang w:eastAsia="ar-SA"/>
              </w:rPr>
            </w:pPr>
          </w:p>
        </w:tc>
      </w:tr>
      <w:tr w:rsidR="009660F2" w:rsidRPr="00282349" w14:paraId="3F81AA0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21DBB12A" w14:textId="72799DBC" w:rsidR="009660F2" w:rsidRPr="00273FC0" w:rsidRDefault="0057740D"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24</w:t>
            </w:r>
          </w:p>
        </w:tc>
        <w:tc>
          <w:tcPr>
            <w:tcW w:w="1134" w:type="dxa"/>
            <w:tcBorders>
              <w:top w:val="single" w:sz="4" w:space="0" w:color="000000"/>
              <w:left w:val="single" w:sz="4" w:space="0" w:color="000000"/>
              <w:bottom w:val="single" w:sz="4" w:space="0" w:color="000000"/>
            </w:tcBorders>
            <w:shd w:val="clear" w:color="auto" w:fill="auto"/>
            <w:vAlign w:val="center"/>
          </w:tcPr>
          <w:p w14:paraId="04286164" w14:textId="170720BC" w:rsidR="009660F2" w:rsidRPr="00273FC0" w:rsidRDefault="0057740D"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09.06.14-15.06.14</w:t>
            </w:r>
          </w:p>
        </w:tc>
        <w:tc>
          <w:tcPr>
            <w:tcW w:w="5244" w:type="dxa"/>
            <w:tcBorders>
              <w:top w:val="single" w:sz="4" w:space="0" w:color="auto"/>
              <w:left w:val="single" w:sz="4" w:space="0" w:color="auto"/>
              <w:bottom w:val="single" w:sz="4" w:space="0" w:color="auto"/>
              <w:right w:val="single" w:sz="4" w:space="0" w:color="auto"/>
            </w:tcBorders>
            <w:vAlign w:val="center"/>
          </w:tcPr>
          <w:p w14:paraId="0BEF5906" w14:textId="3B46BBF2" w:rsidR="009660F2" w:rsidRDefault="009660F2" w:rsidP="00AC6177">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Einleitung</w:t>
            </w:r>
          </w:p>
          <w:p w14:paraId="56108C36" w14:textId="0A8AF15C"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9660F2">
              <w:rPr>
                <w:rFonts w:ascii="Arial" w:eastAsia="Times New Roman" w:hAnsi="Arial" w:cs="Arial"/>
                <w:sz w:val="16"/>
                <w:szCs w:val="16"/>
                <w:lang w:eastAsia="ar-SA"/>
              </w:rPr>
              <w:t>Datenschutz 1-mal-1</w:t>
            </w:r>
          </w:p>
          <w:p w14:paraId="00BDC067" w14:textId="7CAAB0A4"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Zusammenfassung</w:t>
            </w:r>
          </w:p>
          <w:p w14:paraId="38C04569" w14:textId="4333A5EF" w:rsidR="009660F2" w:rsidRPr="009660F2" w:rsidRDefault="009660F2" w:rsidP="0057740D">
            <w:pPr>
              <w:spacing w:after="0" w:line="240" w:lineRule="auto"/>
              <w:ind w:left="355"/>
              <w:textAlignment w:val="center"/>
              <w:rPr>
                <w:rFonts w:ascii="Arial" w:eastAsia="Times New Roman" w:hAnsi="Arial" w:cs="Arial"/>
                <w:sz w:val="16"/>
                <w:szCs w:val="16"/>
                <w:lang w:eastAsia="ar-SA"/>
              </w:rPr>
            </w:pPr>
            <w:r w:rsidRPr="0057740D">
              <w:rPr>
                <w:rFonts w:ascii="Arial" w:eastAsia="Times New Roman" w:hAnsi="Arial" w:cs="Arial"/>
                <w:sz w:val="16"/>
                <w:szCs w:val="16"/>
                <w:lang w:eastAsia="ar-SA"/>
              </w:rPr>
              <w:t>Ausblick</w:t>
            </w:r>
          </w:p>
          <w:p w14:paraId="6B820D5C" w14:textId="77777777" w:rsidR="009660F2" w:rsidRDefault="009660F2" w:rsidP="00AC6177">
            <w:pPr>
              <w:spacing w:after="0" w:line="240" w:lineRule="auto"/>
              <w:ind w:left="355"/>
              <w:textAlignment w:val="center"/>
              <w:rPr>
                <w:rFonts w:ascii="Arial" w:eastAsia="Times New Roman" w:hAnsi="Arial" w:cs="Arial"/>
                <w:sz w:val="16"/>
                <w:szCs w:val="16"/>
                <w:lang w:eastAsia="ar-SA"/>
              </w:rPr>
            </w:pPr>
            <w:r>
              <w:rPr>
                <w:rFonts w:ascii="Arial" w:eastAsia="Times New Roman" w:hAnsi="Arial" w:cs="Arial"/>
                <w:sz w:val="16"/>
                <w:szCs w:val="16"/>
                <w:lang w:eastAsia="ar-SA"/>
              </w:rPr>
              <w:t>Zusammenstellen aller bisherigen Zwischenergebnisse zu einem Projektbericht</w:t>
            </w:r>
          </w:p>
          <w:p w14:paraId="5B3C20DF" w14:textId="774772F6" w:rsidR="0057740D" w:rsidRPr="00AC6177" w:rsidRDefault="0057740D" w:rsidP="00AC6177">
            <w:pPr>
              <w:spacing w:after="0" w:line="240" w:lineRule="auto"/>
              <w:ind w:left="355"/>
              <w:textAlignment w:val="center"/>
              <w:rPr>
                <w:rFonts w:ascii="Arial" w:eastAsia="Times New Roman" w:hAnsi="Arial" w:cs="Arial"/>
                <w:sz w:val="16"/>
                <w:szCs w:val="16"/>
                <w:lang w:eastAsia="ar-SA"/>
              </w:rPr>
            </w:pPr>
            <w:r w:rsidRPr="00AC6177">
              <w:rPr>
                <w:rFonts w:ascii="Arial" w:eastAsia="Times New Roman" w:hAnsi="Arial" w:cs="Arial"/>
                <w:sz w:val="16"/>
                <w:szCs w:val="16"/>
                <w:lang w:eastAsia="ar-SA"/>
              </w:rPr>
              <w:t>Erstellung der Nutzerbroschüre</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FED77F9" w14:textId="5DC201FF" w:rsidR="009660F2"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Florian</w:t>
            </w:r>
          </w:p>
          <w:p w14:paraId="76D3897F" w14:textId="648D46C5" w:rsidR="0057740D" w:rsidRDefault="0057740D" w:rsidP="00311583">
            <w:pPr>
              <w:suppressAutoHyphens/>
              <w:snapToGrid w:val="0"/>
              <w:spacing w:after="0" w:line="240" w:lineRule="auto"/>
              <w:rPr>
                <w:rFonts w:ascii="Arial" w:eastAsia="Times New Roman" w:hAnsi="Arial" w:cs="Arial"/>
                <w:sz w:val="16"/>
                <w:szCs w:val="16"/>
                <w:lang w:val="en-US" w:eastAsia="ar-SA"/>
              </w:rPr>
            </w:pPr>
            <w:r>
              <w:rPr>
                <w:rFonts w:ascii="Arial" w:eastAsia="Times New Roman" w:hAnsi="Arial" w:cs="Arial"/>
                <w:sz w:val="16"/>
                <w:szCs w:val="16"/>
                <w:lang w:val="en-US" w:eastAsia="ar-SA"/>
              </w:rPr>
              <w:t>Chi Cong</w:t>
            </w:r>
          </w:p>
          <w:p w14:paraId="342081B2" w14:textId="77777777" w:rsidR="009660F2" w:rsidRDefault="009660F2" w:rsidP="00311583">
            <w:pPr>
              <w:suppressAutoHyphens/>
              <w:snapToGrid w:val="0"/>
              <w:spacing w:after="0" w:line="240" w:lineRule="auto"/>
              <w:rPr>
                <w:rFonts w:ascii="Arial" w:eastAsia="Times New Roman" w:hAnsi="Arial" w:cs="Arial"/>
                <w:sz w:val="16"/>
                <w:szCs w:val="16"/>
                <w:lang w:val="en-US" w:eastAsia="ar-SA"/>
              </w:rPr>
            </w:pPr>
          </w:p>
          <w:p w14:paraId="781E92EC" w14:textId="77777777" w:rsidR="0057740D" w:rsidRPr="00AC6177" w:rsidRDefault="0057740D" w:rsidP="00311583">
            <w:pPr>
              <w:suppressAutoHyphens/>
              <w:snapToGrid w:val="0"/>
              <w:spacing w:after="0" w:line="240" w:lineRule="auto"/>
              <w:rPr>
                <w:rFonts w:ascii="Arial" w:eastAsia="Times New Roman" w:hAnsi="Arial" w:cs="Arial"/>
                <w:sz w:val="16"/>
                <w:szCs w:val="16"/>
                <w:lang w:val="en-US" w:eastAsia="ar-SA"/>
              </w:rPr>
            </w:pPr>
          </w:p>
          <w:p w14:paraId="3F37694E" w14:textId="47F76FA7" w:rsidR="0057740D" w:rsidRDefault="009660F2" w:rsidP="00AC6177">
            <w:pPr>
              <w:suppressAutoHyphens/>
              <w:snapToGrid w:val="0"/>
              <w:spacing w:after="0"/>
              <w:rPr>
                <w:rFonts w:ascii="Arial" w:eastAsia="Times New Roman" w:hAnsi="Arial" w:cs="Arial"/>
                <w:sz w:val="16"/>
                <w:szCs w:val="16"/>
                <w:lang w:val="en-US" w:eastAsia="ar-SA"/>
              </w:rPr>
            </w:pPr>
            <w:r w:rsidRPr="00AC6177">
              <w:rPr>
                <w:rFonts w:ascii="Arial" w:eastAsia="Times New Roman" w:hAnsi="Arial" w:cs="Arial"/>
                <w:sz w:val="16"/>
                <w:szCs w:val="16"/>
                <w:lang w:val="en-US" w:eastAsia="ar-SA"/>
              </w:rPr>
              <w:t>Daniel</w:t>
            </w:r>
          </w:p>
          <w:p w14:paraId="2CC5E8D3" w14:textId="4BCFA5F5" w:rsidR="0057740D" w:rsidRPr="00AC6177" w:rsidRDefault="0057740D" w:rsidP="00AC6177">
            <w:pPr>
              <w:suppressAutoHyphens/>
              <w:snapToGrid w:val="0"/>
              <w:spacing w:after="0"/>
              <w:rPr>
                <w:rFonts w:ascii="Arial" w:eastAsia="Times New Roman" w:hAnsi="Arial" w:cs="Arial"/>
                <w:sz w:val="16"/>
                <w:szCs w:val="16"/>
                <w:lang w:val="en-US" w:eastAsia="ar-SA"/>
              </w:rPr>
            </w:pPr>
            <w:r>
              <w:rPr>
                <w:rFonts w:ascii="Arial" w:eastAsia="Times New Roman" w:hAnsi="Arial" w:cs="Arial"/>
                <w:sz w:val="16"/>
                <w:szCs w:val="16"/>
                <w:lang w:val="en-US" w:eastAsia="ar-SA"/>
              </w:rPr>
              <w:t>Pascal</w:t>
            </w:r>
          </w:p>
        </w:tc>
      </w:tr>
      <w:tr w:rsidR="009660F2" w:rsidRPr="00747653" w14:paraId="189E9F48"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61C0A63" w14:textId="2C4EC2A0"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25</w:t>
            </w:r>
          </w:p>
        </w:tc>
        <w:tc>
          <w:tcPr>
            <w:tcW w:w="1134" w:type="dxa"/>
            <w:tcBorders>
              <w:top w:val="single" w:sz="4" w:space="0" w:color="000000"/>
              <w:left w:val="single" w:sz="4" w:space="0" w:color="000000"/>
              <w:bottom w:val="single" w:sz="4" w:space="0" w:color="000000"/>
            </w:tcBorders>
            <w:shd w:val="clear" w:color="auto" w:fill="auto"/>
            <w:vAlign w:val="center"/>
          </w:tcPr>
          <w:p w14:paraId="7CC7207F"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16.06.14-22.06.14</w:t>
            </w:r>
          </w:p>
        </w:tc>
        <w:tc>
          <w:tcPr>
            <w:tcW w:w="5244" w:type="dxa"/>
            <w:tcBorders>
              <w:top w:val="single" w:sz="4" w:space="0" w:color="auto"/>
              <w:left w:val="single" w:sz="4" w:space="0" w:color="auto"/>
              <w:bottom w:val="single" w:sz="4" w:space="0" w:color="auto"/>
              <w:right w:val="single" w:sz="4" w:space="0" w:color="auto"/>
            </w:tcBorders>
            <w:vAlign w:val="center"/>
          </w:tcPr>
          <w:p w14:paraId="7E36B29A" w14:textId="77777777" w:rsidR="009660F2" w:rsidRPr="00273FC0" w:rsidRDefault="009660F2" w:rsidP="00311583">
            <w:pPr>
              <w:suppressAutoHyphens/>
              <w:snapToGrid w:val="0"/>
              <w:spacing w:after="0" w:line="240" w:lineRule="auto"/>
              <w:ind w:left="346"/>
              <w:rPr>
                <w:rFonts w:ascii="Arial" w:eastAsia="Times New Roman" w:hAnsi="Arial" w:cs="Arial"/>
                <w:b/>
                <w:sz w:val="16"/>
                <w:szCs w:val="16"/>
                <w:lang w:eastAsia="ar-SA"/>
              </w:rPr>
            </w:pPr>
            <w:r w:rsidRPr="00273FC0">
              <w:rPr>
                <w:rFonts w:ascii="Arial" w:hAnsi="Arial" w:cs="Arial"/>
                <w:sz w:val="16"/>
                <w:szCs w:val="16"/>
              </w:rPr>
              <w:t>Erstellung der Präsentation</w:t>
            </w:r>
          </w:p>
        </w:tc>
        <w:tc>
          <w:tcPr>
            <w:tcW w:w="1275" w:type="dxa"/>
            <w:tcBorders>
              <w:left w:val="single" w:sz="4" w:space="0" w:color="auto"/>
              <w:bottom w:val="single" w:sz="4" w:space="0" w:color="auto"/>
              <w:right w:val="single" w:sz="4" w:space="0" w:color="auto"/>
            </w:tcBorders>
            <w:shd w:val="clear" w:color="auto" w:fill="auto"/>
            <w:vAlign w:val="center"/>
          </w:tcPr>
          <w:p w14:paraId="136EB190" w14:textId="7FA82759"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Pr>
                <w:rFonts w:ascii="Arial" w:eastAsia="Times New Roman" w:hAnsi="Arial" w:cs="Arial"/>
                <w:sz w:val="16"/>
                <w:szCs w:val="16"/>
                <w:lang w:eastAsia="ar-SA"/>
              </w:rPr>
              <w:t>Pascal</w:t>
            </w:r>
          </w:p>
        </w:tc>
      </w:tr>
      <w:tr w:rsidR="009660F2" w:rsidRPr="00747653" w14:paraId="20A8AE6B"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185148F4"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01686A2C"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23.06.14-28.06.14</w:t>
            </w:r>
          </w:p>
        </w:tc>
        <w:tc>
          <w:tcPr>
            <w:tcW w:w="5244" w:type="dxa"/>
            <w:tcBorders>
              <w:top w:val="single" w:sz="4" w:space="0" w:color="auto"/>
              <w:left w:val="single" w:sz="4" w:space="0" w:color="auto"/>
              <w:bottom w:val="single" w:sz="4" w:space="0" w:color="auto"/>
              <w:right w:val="single" w:sz="4" w:space="0" w:color="auto"/>
            </w:tcBorders>
            <w:vAlign w:val="center"/>
          </w:tcPr>
          <w:p w14:paraId="1DBDCFEF" w14:textId="77777777" w:rsidR="009660F2" w:rsidRPr="00273FC0" w:rsidRDefault="009660F2" w:rsidP="00311583">
            <w:pPr>
              <w:suppressAutoHyphens/>
              <w:snapToGrid w:val="0"/>
              <w:spacing w:after="0" w:line="240" w:lineRule="auto"/>
              <w:ind w:left="346"/>
              <w:rPr>
                <w:rFonts w:ascii="Arial" w:eastAsia="Times New Roman" w:hAnsi="Arial" w:cs="Arial"/>
                <w:b/>
                <w:bCs/>
                <w:sz w:val="16"/>
                <w:szCs w:val="16"/>
                <w:lang w:eastAsia="ar-SA"/>
              </w:rPr>
            </w:pPr>
            <w:r w:rsidRPr="00273FC0">
              <w:rPr>
                <w:rFonts w:ascii="Arial" w:hAnsi="Arial" w:cs="Arial"/>
                <w:sz w:val="16"/>
                <w:szCs w:val="16"/>
              </w:rPr>
              <w:t>Review Projektbericht und Finalisieren der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5DED546" w14:textId="244FA4EC"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r w:rsidR="009660F2" w:rsidRPr="00747653" w14:paraId="17B0E333" w14:textId="77777777" w:rsidTr="00311583">
        <w:trPr>
          <w:trHeight w:val="567"/>
        </w:trPr>
        <w:tc>
          <w:tcPr>
            <w:tcW w:w="643" w:type="dxa"/>
            <w:tcBorders>
              <w:top w:val="single" w:sz="4" w:space="0" w:color="000000"/>
              <w:left w:val="single" w:sz="4" w:space="0" w:color="000000"/>
              <w:bottom w:val="single" w:sz="4" w:space="0" w:color="000000"/>
            </w:tcBorders>
            <w:shd w:val="clear" w:color="auto" w:fill="auto"/>
            <w:vAlign w:val="center"/>
          </w:tcPr>
          <w:p w14:paraId="023801C0" w14:textId="77777777" w:rsidR="009660F2" w:rsidRPr="00273FC0" w:rsidRDefault="009660F2" w:rsidP="00922809">
            <w:pPr>
              <w:suppressAutoHyphens/>
              <w:snapToGrid w:val="0"/>
              <w:spacing w:after="0" w:line="240" w:lineRule="auto"/>
              <w:jc w:val="center"/>
              <w:rPr>
                <w:rFonts w:ascii="Arial" w:eastAsia="Times New Roman" w:hAnsi="Arial" w:cs="Arial"/>
                <w:sz w:val="16"/>
                <w:szCs w:val="16"/>
                <w:lang w:eastAsia="ar-SA"/>
              </w:rPr>
            </w:pPr>
            <w:r w:rsidRPr="00273FC0">
              <w:rPr>
                <w:rFonts w:ascii="Arial" w:eastAsia="Times New Roman" w:hAnsi="Arial" w:cs="Arial"/>
                <w:sz w:val="16"/>
                <w:szCs w:val="16"/>
                <w:lang w:eastAsia="ar-SA"/>
              </w:rPr>
              <w:t>26</w:t>
            </w:r>
          </w:p>
        </w:tc>
        <w:tc>
          <w:tcPr>
            <w:tcW w:w="1134" w:type="dxa"/>
            <w:tcBorders>
              <w:top w:val="single" w:sz="4" w:space="0" w:color="000000"/>
              <w:left w:val="single" w:sz="4" w:space="0" w:color="000000"/>
              <w:bottom w:val="single" w:sz="4" w:space="0" w:color="000000"/>
            </w:tcBorders>
            <w:shd w:val="clear" w:color="auto" w:fill="auto"/>
            <w:vAlign w:val="center"/>
          </w:tcPr>
          <w:p w14:paraId="39A7C76E" w14:textId="77777777" w:rsidR="009660F2" w:rsidRPr="00273FC0" w:rsidRDefault="009660F2" w:rsidP="00311583">
            <w:pPr>
              <w:suppressAutoHyphens/>
              <w:snapToGrid w:val="0"/>
              <w:spacing w:after="0" w:line="240" w:lineRule="auto"/>
              <w:rPr>
                <w:rFonts w:ascii="Arial" w:eastAsia="Times New Roman" w:hAnsi="Arial" w:cs="Arial"/>
                <w:sz w:val="16"/>
                <w:szCs w:val="16"/>
                <w:lang w:eastAsia="ar-SA"/>
              </w:rPr>
            </w:pPr>
            <w:r w:rsidRPr="00273FC0">
              <w:rPr>
                <w:rFonts w:ascii="Arial" w:eastAsia="Times New Roman" w:hAnsi="Arial" w:cs="Arial"/>
                <w:sz w:val="16"/>
                <w:szCs w:val="16"/>
                <w:lang w:eastAsia="ar-SA"/>
              </w:rPr>
              <w:t>28.06.14</w:t>
            </w:r>
          </w:p>
        </w:tc>
        <w:tc>
          <w:tcPr>
            <w:tcW w:w="5244" w:type="dxa"/>
            <w:tcBorders>
              <w:top w:val="single" w:sz="4" w:space="0" w:color="auto"/>
              <w:left w:val="single" w:sz="4" w:space="0" w:color="auto"/>
              <w:bottom w:val="single" w:sz="4" w:space="0" w:color="auto"/>
              <w:right w:val="single" w:sz="4" w:space="0" w:color="auto"/>
            </w:tcBorders>
            <w:vAlign w:val="center"/>
          </w:tcPr>
          <w:p w14:paraId="749A8A49" w14:textId="77777777" w:rsidR="009660F2" w:rsidRPr="00273FC0" w:rsidRDefault="009660F2" w:rsidP="00311583">
            <w:pPr>
              <w:suppressAutoHyphens/>
              <w:snapToGrid w:val="0"/>
              <w:spacing w:after="0" w:line="240" w:lineRule="auto"/>
              <w:ind w:left="346"/>
              <w:rPr>
                <w:rFonts w:ascii="Arial" w:eastAsia="Times New Roman" w:hAnsi="Arial" w:cs="Arial"/>
                <w:bCs/>
                <w:sz w:val="16"/>
                <w:szCs w:val="16"/>
                <w:lang w:eastAsia="ar-SA"/>
              </w:rPr>
            </w:pPr>
            <w:r w:rsidRPr="00273FC0">
              <w:rPr>
                <w:rFonts w:ascii="Arial" w:eastAsia="Times New Roman" w:hAnsi="Arial" w:cs="Arial"/>
                <w:bCs/>
                <w:sz w:val="16"/>
                <w:szCs w:val="16"/>
                <w:lang w:eastAsia="ar-SA"/>
              </w:rPr>
              <w:t>Abgabe Projektbericht, Abgabe Präsentation</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7B7F7F8" w14:textId="4C503063" w:rsidR="009660F2" w:rsidRPr="00273FC0" w:rsidRDefault="009660F2" w:rsidP="00311583">
            <w:pPr>
              <w:suppressAutoHyphens/>
              <w:snapToGrid w:val="0"/>
              <w:spacing w:after="0" w:line="240" w:lineRule="auto"/>
              <w:rPr>
                <w:rFonts w:ascii="Arial" w:eastAsia="Times New Roman" w:hAnsi="Arial" w:cs="Arial"/>
                <w:bCs/>
                <w:sz w:val="16"/>
                <w:szCs w:val="16"/>
                <w:lang w:eastAsia="ar-SA"/>
              </w:rPr>
            </w:pPr>
            <w:r>
              <w:rPr>
                <w:rFonts w:ascii="Arial" w:eastAsia="Times New Roman" w:hAnsi="Arial" w:cs="Arial"/>
                <w:bCs/>
                <w:sz w:val="16"/>
                <w:szCs w:val="16"/>
                <w:lang w:eastAsia="ar-SA"/>
              </w:rPr>
              <w:t>Florian</w:t>
            </w:r>
          </w:p>
        </w:tc>
      </w:tr>
    </w:tbl>
    <w:p w14:paraId="736E50C6" w14:textId="77777777" w:rsidR="00D40C8E" w:rsidRDefault="00D40C8E" w:rsidP="00D70EDB">
      <w:pPr>
        <w:rPr>
          <w:rFonts w:ascii="Arial" w:hAnsi="Arial" w:cs="Arial"/>
          <w:sz w:val="20"/>
          <w:szCs w:val="20"/>
        </w:rPr>
      </w:pPr>
    </w:p>
    <w:p w14:paraId="38DB8ECC" w14:textId="090BF930" w:rsidR="007224AD" w:rsidRDefault="007224AD" w:rsidP="00837F1E">
      <w:pPr>
        <w:pStyle w:val="StandardWeb"/>
        <w:numPr>
          <w:ilvl w:val="0"/>
          <w:numId w:val="55"/>
        </w:numPr>
        <w:spacing w:before="0" w:beforeAutospacing="0" w:after="0" w:afterAutospacing="0"/>
        <w:rPr>
          <w:rFonts w:ascii="Calibri" w:hAnsi="Calibri"/>
          <w:sz w:val="22"/>
          <w:szCs w:val="22"/>
        </w:rPr>
      </w:pPr>
      <w:r>
        <w:rPr>
          <w:rFonts w:ascii="Calibri" w:hAnsi="Calibri"/>
          <w:sz w:val="22"/>
          <w:szCs w:val="22"/>
        </w:rPr>
        <w:lastRenderedPageBreak/>
        <w:t>Entwurf einer Gliederung</w:t>
      </w:r>
    </w:p>
    <w:p w14:paraId="14C29CF4" w14:textId="77777777" w:rsidR="007224AD" w:rsidRDefault="007224AD" w:rsidP="0027377E">
      <w:pPr>
        <w:pStyle w:val="StandardWeb"/>
        <w:spacing w:before="0" w:beforeAutospacing="0" w:after="0" w:afterAutospacing="0"/>
        <w:ind w:left="360"/>
        <w:rPr>
          <w:rFonts w:ascii="Calibri" w:hAnsi="Calibri"/>
          <w:sz w:val="22"/>
          <w:szCs w:val="22"/>
        </w:rPr>
      </w:pPr>
    </w:p>
    <w:p w14:paraId="7918E961" w14:textId="77777777" w:rsidR="007224AD" w:rsidRDefault="007224AD" w:rsidP="007224AD">
      <w:pPr>
        <w:pStyle w:val="StandardWeb"/>
        <w:spacing w:before="0" w:beforeAutospacing="0" w:after="0" w:afterAutospacing="0"/>
        <w:rPr>
          <w:rFonts w:ascii="Calibri" w:hAnsi="Calibri"/>
          <w:sz w:val="22"/>
          <w:szCs w:val="22"/>
        </w:rPr>
      </w:pPr>
      <w:r>
        <w:rPr>
          <w:rFonts w:ascii="Calibri" w:hAnsi="Calibri"/>
          <w:sz w:val="22"/>
          <w:szCs w:val="22"/>
        </w:rPr>
        <w:t>Deckblatt</w:t>
      </w:r>
    </w:p>
    <w:p w14:paraId="4BBE1D82" w14:textId="77777777" w:rsidR="007224AD" w:rsidRDefault="007224AD" w:rsidP="00837F1E">
      <w:pPr>
        <w:numPr>
          <w:ilvl w:val="0"/>
          <w:numId w:val="10"/>
        </w:numPr>
        <w:spacing w:after="0" w:line="240" w:lineRule="auto"/>
        <w:ind w:left="540"/>
        <w:textAlignment w:val="center"/>
        <w:rPr>
          <w:rFonts w:ascii="Calibri" w:hAnsi="Calibri"/>
        </w:rPr>
      </w:pPr>
      <w:r>
        <w:rPr>
          <w:rFonts w:ascii="Calibri" w:hAnsi="Calibri"/>
        </w:rPr>
        <w:t>Eidesstaatliche Erklärung</w:t>
      </w:r>
    </w:p>
    <w:p w14:paraId="577ED406" w14:textId="77777777" w:rsidR="007224AD" w:rsidRDefault="007224AD" w:rsidP="00837F1E">
      <w:pPr>
        <w:numPr>
          <w:ilvl w:val="0"/>
          <w:numId w:val="11"/>
        </w:numPr>
        <w:spacing w:after="0" w:line="240" w:lineRule="auto"/>
        <w:ind w:left="540"/>
        <w:textAlignment w:val="center"/>
        <w:rPr>
          <w:rFonts w:ascii="Calibri" w:hAnsi="Calibri"/>
        </w:rPr>
      </w:pPr>
      <w:r>
        <w:rPr>
          <w:rFonts w:ascii="Calibri" w:hAnsi="Calibri"/>
        </w:rPr>
        <w:t>Inhaltsverzeichnis</w:t>
      </w:r>
    </w:p>
    <w:p w14:paraId="3798D52E" w14:textId="77777777" w:rsidR="007224AD" w:rsidRDefault="007224AD" w:rsidP="00837F1E">
      <w:pPr>
        <w:numPr>
          <w:ilvl w:val="0"/>
          <w:numId w:val="12"/>
        </w:numPr>
        <w:spacing w:after="0" w:line="240" w:lineRule="auto"/>
        <w:ind w:left="540"/>
        <w:textAlignment w:val="center"/>
        <w:rPr>
          <w:rFonts w:ascii="Calibri" w:hAnsi="Calibri"/>
        </w:rPr>
      </w:pPr>
      <w:r>
        <w:rPr>
          <w:rFonts w:ascii="Calibri" w:hAnsi="Calibri"/>
        </w:rPr>
        <w:t>Abbildungsverzeichnis</w:t>
      </w:r>
    </w:p>
    <w:p w14:paraId="7D3707DF" w14:textId="77777777" w:rsidR="007224AD" w:rsidRDefault="007224AD" w:rsidP="00837F1E">
      <w:pPr>
        <w:numPr>
          <w:ilvl w:val="0"/>
          <w:numId w:val="13"/>
        </w:numPr>
        <w:spacing w:after="0" w:line="240" w:lineRule="auto"/>
        <w:ind w:left="540"/>
        <w:textAlignment w:val="center"/>
        <w:rPr>
          <w:rFonts w:ascii="Calibri" w:hAnsi="Calibri"/>
        </w:rPr>
      </w:pPr>
      <w:r>
        <w:rPr>
          <w:rFonts w:ascii="Calibri" w:hAnsi="Calibri"/>
        </w:rPr>
        <w:t>Abkürzungsverzeichnis</w:t>
      </w:r>
    </w:p>
    <w:p w14:paraId="4335DEC3" w14:textId="77777777" w:rsidR="007224AD" w:rsidRDefault="007224AD" w:rsidP="00837F1E">
      <w:pPr>
        <w:numPr>
          <w:ilvl w:val="0"/>
          <w:numId w:val="14"/>
        </w:numPr>
        <w:spacing w:after="0" w:line="240" w:lineRule="auto"/>
        <w:ind w:left="540"/>
        <w:textAlignment w:val="center"/>
        <w:rPr>
          <w:rFonts w:ascii="Calibri" w:hAnsi="Calibri"/>
        </w:rPr>
      </w:pPr>
      <w:r>
        <w:rPr>
          <w:rFonts w:ascii="Calibri" w:hAnsi="Calibri"/>
        </w:rPr>
        <w:t>Einleitung</w:t>
      </w:r>
    </w:p>
    <w:p w14:paraId="04AFB649" w14:textId="0178D1A5" w:rsidR="007224AD" w:rsidRDefault="00DB3E5E" w:rsidP="00837F1E">
      <w:pPr>
        <w:numPr>
          <w:ilvl w:val="1"/>
          <w:numId w:val="15"/>
        </w:numPr>
        <w:spacing w:after="0" w:line="240" w:lineRule="auto"/>
        <w:ind w:left="1080"/>
        <w:textAlignment w:val="center"/>
        <w:rPr>
          <w:rFonts w:ascii="Calibri" w:hAnsi="Calibri"/>
        </w:rPr>
      </w:pPr>
      <w:r>
        <w:rPr>
          <w:rFonts w:ascii="Calibri" w:hAnsi="Calibri"/>
        </w:rPr>
        <w:t>Motivation</w:t>
      </w:r>
      <w:r w:rsidR="007224AD">
        <w:rPr>
          <w:rFonts w:ascii="Calibri" w:hAnsi="Calibri"/>
        </w:rPr>
        <w:t xml:space="preserve"> </w:t>
      </w:r>
    </w:p>
    <w:p w14:paraId="63F0C105" w14:textId="130F4FBE" w:rsidR="007224AD" w:rsidRDefault="007224AD" w:rsidP="00837F1E">
      <w:pPr>
        <w:numPr>
          <w:ilvl w:val="1"/>
          <w:numId w:val="16"/>
        </w:numPr>
        <w:spacing w:after="0" w:line="240" w:lineRule="auto"/>
        <w:ind w:left="1080"/>
        <w:textAlignment w:val="center"/>
        <w:rPr>
          <w:rFonts w:ascii="Calibri" w:hAnsi="Calibri"/>
        </w:rPr>
      </w:pPr>
      <w:r>
        <w:rPr>
          <w:rFonts w:ascii="Calibri" w:hAnsi="Calibri"/>
        </w:rPr>
        <w:t xml:space="preserve">Zielsetzung </w:t>
      </w:r>
    </w:p>
    <w:p w14:paraId="2629C6FE" w14:textId="006B373D" w:rsidR="007224AD" w:rsidRDefault="00DB3E5E" w:rsidP="00837F1E">
      <w:pPr>
        <w:numPr>
          <w:ilvl w:val="1"/>
          <w:numId w:val="17"/>
        </w:numPr>
        <w:spacing w:after="0" w:line="240" w:lineRule="auto"/>
        <w:ind w:left="1080"/>
        <w:textAlignment w:val="center"/>
        <w:rPr>
          <w:rFonts w:ascii="Calibri" w:hAnsi="Calibri"/>
        </w:rPr>
      </w:pPr>
      <w:r>
        <w:rPr>
          <w:rFonts w:ascii="Calibri" w:hAnsi="Calibri"/>
        </w:rPr>
        <w:t>Abgrenzung</w:t>
      </w:r>
    </w:p>
    <w:p w14:paraId="2BC3C083" w14:textId="77777777" w:rsidR="007224AD" w:rsidRDefault="007224AD" w:rsidP="00837F1E">
      <w:pPr>
        <w:numPr>
          <w:ilvl w:val="0"/>
          <w:numId w:val="18"/>
        </w:numPr>
        <w:spacing w:after="0" w:line="240" w:lineRule="auto"/>
        <w:ind w:left="540"/>
        <w:textAlignment w:val="center"/>
        <w:rPr>
          <w:rFonts w:ascii="Calibri" w:hAnsi="Calibri"/>
        </w:rPr>
      </w:pPr>
      <w:r>
        <w:rPr>
          <w:rFonts w:ascii="Calibri" w:hAnsi="Calibri"/>
        </w:rPr>
        <w:t>Datenschutz 1-mal-1</w:t>
      </w:r>
    </w:p>
    <w:p w14:paraId="0FBD2AF3" w14:textId="77777777" w:rsidR="007224AD" w:rsidRDefault="007224AD" w:rsidP="00837F1E">
      <w:pPr>
        <w:numPr>
          <w:ilvl w:val="1"/>
          <w:numId w:val="19"/>
        </w:numPr>
        <w:spacing w:after="0" w:line="240" w:lineRule="auto"/>
        <w:ind w:left="1080"/>
        <w:textAlignment w:val="center"/>
        <w:rPr>
          <w:rFonts w:ascii="Calibri" w:hAnsi="Calibri"/>
        </w:rPr>
      </w:pPr>
      <w:r>
        <w:rPr>
          <w:rFonts w:ascii="Calibri" w:hAnsi="Calibri"/>
        </w:rPr>
        <w:t>Verfügbarkeit</w:t>
      </w:r>
    </w:p>
    <w:p w14:paraId="67255915" w14:textId="77777777" w:rsidR="007224AD" w:rsidRDefault="007224AD" w:rsidP="00837F1E">
      <w:pPr>
        <w:numPr>
          <w:ilvl w:val="1"/>
          <w:numId w:val="20"/>
        </w:numPr>
        <w:spacing w:after="0" w:line="240" w:lineRule="auto"/>
        <w:ind w:left="1080"/>
        <w:textAlignment w:val="center"/>
        <w:rPr>
          <w:rFonts w:ascii="Calibri" w:hAnsi="Calibri"/>
        </w:rPr>
      </w:pPr>
      <w:r>
        <w:rPr>
          <w:rFonts w:ascii="Calibri" w:hAnsi="Calibri"/>
        </w:rPr>
        <w:t>Integrität</w:t>
      </w:r>
    </w:p>
    <w:p w14:paraId="1ED76C4C" w14:textId="77777777" w:rsidR="007224AD" w:rsidRDefault="007224AD" w:rsidP="00837F1E">
      <w:pPr>
        <w:numPr>
          <w:ilvl w:val="1"/>
          <w:numId w:val="21"/>
        </w:numPr>
        <w:spacing w:after="0" w:line="240" w:lineRule="auto"/>
        <w:ind w:left="1080"/>
        <w:textAlignment w:val="center"/>
        <w:rPr>
          <w:rFonts w:ascii="Calibri" w:hAnsi="Calibri"/>
        </w:rPr>
      </w:pPr>
      <w:r>
        <w:rPr>
          <w:rFonts w:ascii="Calibri" w:hAnsi="Calibri"/>
        </w:rPr>
        <w:t>Authentizität</w:t>
      </w:r>
    </w:p>
    <w:p w14:paraId="49626824" w14:textId="77777777" w:rsidR="007224AD" w:rsidRDefault="007224AD" w:rsidP="00837F1E">
      <w:pPr>
        <w:numPr>
          <w:ilvl w:val="1"/>
          <w:numId w:val="22"/>
        </w:numPr>
        <w:spacing w:after="0" w:line="240" w:lineRule="auto"/>
        <w:ind w:left="1080"/>
        <w:textAlignment w:val="center"/>
        <w:rPr>
          <w:rFonts w:ascii="Calibri" w:hAnsi="Calibri"/>
        </w:rPr>
      </w:pPr>
      <w:r>
        <w:rPr>
          <w:rFonts w:ascii="Calibri" w:hAnsi="Calibri"/>
        </w:rPr>
        <w:t>Vertraulichkeit</w:t>
      </w:r>
    </w:p>
    <w:p w14:paraId="5F420052" w14:textId="2C32E0E0" w:rsidR="007224AD" w:rsidRDefault="007224AD" w:rsidP="00837F1E">
      <w:pPr>
        <w:numPr>
          <w:ilvl w:val="0"/>
          <w:numId w:val="23"/>
        </w:numPr>
        <w:spacing w:after="0" w:line="240" w:lineRule="auto"/>
        <w:ind w:left="540"/>
        <w:textAlignment w:val="center"/>
        <w:rPr>
          <w:rFonts w:ascii="Calibri" w:hAnsi="Calibri"/>
        </w:rPr>
      </w:pPr>
      <w:commentRangeStart w:id="3"/>
      <w:r>
        <w:rPr>
          <w:rFonts w:ascii="Calibri" w:hAnsi="Calibri"/>
        </w:rPr>
        <w:t xml:space="preserve">Sicherheitsniveaus </w:t>
      </w:r>
      <w:commentRangeEnd w:id="3"/>
      <w:r w:rsidR="00C72877">
        <w:rPr>
          <w:rStyle w:val="Kommentarzeichen"/>
        </w:rPr>
        <w:commentReference w:id="3"/>
      </w:r>
    </w:p>
    <w:p w14:paraId="37E81402" w14:textId="1C70737F" w:rsidR="007224AD" w:rsidRDefault="00DB3E5E" w:rsidP="00837F1E">
      <w:pPr>
        <w:numPr>
          <w:ilvl w:val="0"/>
          <w:numId w:val="25"/>
        </w:numPr>
        <w:spacing w:after="0" w:line="240" w:lineRule="auto"/>
        <w:ind w:left="540"/>
        <w:textAlignment w:val="center"/>
        <w:rPr>
          <w:rFonts w:ascii="Calibri" w:hAnsi="Calibri"/>
        </w:rPr>
      </w:pPr>
      <w:commentRangeStart w:id="4"/>
      <w:r>
        <w:rPr>
          <w:rFonts w:ascii="Calibri" w:hAnsi="Calibri"/>
        </w:rPr>
        <w:t xml:space="preserve">Kryptografie </w:t>
      </w:r>
    </w:p>
    <w:p w14:paraId="5D546459" w14:textId="0293EBDB" w:rsidR="007224AD" w:rsidRDefault="00DB3E5E" w:rsidP="00837F1E">
      <w:pPr>
        <w:numPr>
          <w:ilvl w:val="1"/>
          <w:numId w:val="26"/>
        </w:numPr>
        <w:spacing w:after="0" w:line="240" w:lineRule="auto"/>
        <w:ind w:left="1080"/>
        <w:textAlignment w:val="center"/>
        <w:rPr>
          <w:rFonts w:ascii="Calibri" w:hAnsi="Calibri"/>
        </w:rPr>
      </w:pPr>
      <w:r>
        <w:rPr>
          <w:rFonts w:ascii="Calibri" w:hAnsi="Calibri"/>
        </w:rPr>
        <w:t xml:space="preserve">Grundlagen </w:t>
      </w:r>
    </w:p>
    <w:p w14:paraId="099A9017" w14:textId="77777777" w:rsidR="007224AD" w:rsidRDefault="007224AD" w:rsidP="00837F1E">
      <w:pPr>
        <w:numPr>
          <w:ilvl w:val="2"/>
          <w:numId w:val="27"/>
        </w:numPr>
        <w:spacing w:after="0" w:line="240" w:lineRule="auto"/>
        <w:ind w:left="1620"/>
        <w:textAlignment w:val="center"/>
        <w:rPr>
          <w:rFonts w:ascii="Calibri" w:hAnsi="Calibri"/>
        </w:rPr>
      </w:pPr>
      <w:r>
        <w:rPr>
          <w:rFonts w:ascii="Calibri" w:hAnsi="Calibri"/>
        </w:rPr>
        <w:t>symmetrische Verschlüsselung</w:t>
      </w:r>
    </w:p>
    <w:p w14:paraId="09966919" w14:textId="77777777" w:rsidR="007224AD" w:rsidRDefault="007224AD" w:rsidP="00837F1E">
      <w:pPr>
        <w:numPr>
          <w:ilvl w:val="2"/>
          <w:numId w:val="28"/>
        </w:numPr>
        <w:spacing w:after="0" w:line="240" w:lineRule="auto"/>
        <w:ind w:left="1620"/>
        <w:textAlignment w:val="center"/>
        <w:rPr>
          <w:rFonts w:ascii="Calibri" w:hAnsi="Calibri"/>
        </w:rPr>
      </w:pPr>
      <w:r>
        <w:rPr>
          <w:rFonts w:ascii="Calibri" w:hAnsi="Calibri"/>
        </w:rPr>
        <w:t>asymmetrische verschlüsselung</w:t>
      </w:r>
    </w:p>
    <w:p w14:paraId="4A1E00B3" w14:textId="095EBAC2" w:rsidR="007224AD" w:rsidRPr="00DB3E5E" w:rsidRDefault="007224AD" w:rsidP="00DB3E5E">
      <w:pPr>
        <w:numPr>
          <w:ilvl w:val="2"/>
          <w:numId w:val="28"/>
        </w:numPr>
        <w:spacing w:after="0" w:line="240" w:lineRule="auto"/>
        <w:ind w:left="1620"/>
        <w:textAlignment w:val="center"/>
        <w:rPr>
          <w:rFonts w:ascii="Calibri" w:hAnsi="Calibri"/>
        </w:rPr>
      </w:pPr>
      <w:r w:rsidRPr="00DB3E5E">
        <w:rPr>
          <w:rFonts w:ascii="Calibri" w:hAnsi="Calibri"/>
        </w:rPr>
        <w:t>Zertifikate</w:t>
      </w:r>
      <w:r w:rsidR="00DB3E5E" w:rsidRPr="00DB3E5E">
        <w:rPr>
          <w:rFonts w:ascii="Calibri" w:hAnsi="Calibri"/>
        </w:rPr>
        <w:t xml:space="preserve"> - </w:t>
      </w:r>
      <w:r w:rsidRPr="00DB3E5E">
        <w:rPr>
          <w:rFonts w:ascii="Calibri" w:hAnsi="Calibri"/>
        </w:rPr>
        <w:t>Certificate Authority - CA</w:t>
      </w:r>
    </w:p>
    <w:p w14:paraId="7C0DAE49" w14:textId="77777777" w:rsidR="007224AD" w:rsidRDefault="007224AD" w:rsidP="00837F1E">
      <w:pPr>
        <w:numPr>
          <w:ilvl w:val="2"/>
          <w:numId w:val="31"/>
        </w:numPr>
        <w:spacing w:after="0" w:line="240" w:lineRule="auto"/>
        <w:ind w:left="1620"/>
        <w:textAlignment w:val="center"/>
        <w:rPr>
          <w:rFonts w:ascii="Calibri" w:hAnsi="Calibri"/>
        </w:rPr>
      </w:pPr>
      <w:r>
        <w:rPr>
          <w:rFonts w:ascii="Calibri" w:hAnsi="Calibri"/>
        </w:rPr>
        <w:t>Signaturen</w:t>
      </w:r>
    </w:p>
    <w:p w14:paraId="540D092D" w14:textId="4CFE4CEA" w:rsidR="007224AD" w:rsidRPr="00DB3E5E" w:rsidRDefault="00DB3E5E" w:rsidP="00DB3E5E">
      <w:pPr>
        <w:numPr>
          <w:ilvl w:val="1"/>
          <w:numId w:val="32"/>
        </w:numPr>
        <w:spacing w:after="0" w:line="240" w:lineRule="auto"/>
        <w:ind w:left="1080"/>
        <w:textAlignment w:val="center"/>
        <w:rPr>
          <w:rFonts w:ascii="Calibri" w:hAnsi="Calibri"/>
        </w:rPr>
      </w:pPr>
      <w:r>
        <w:rPr>
          <w:rFonts w:ascii="Calibri" w:hAnsi="Calibri"/>
        </w:rPr>
        <w:t>Schlüsselaustausch (</w:t>
      </w:r>
      <w:r w:rsidR="007224AD" w:rsidRPr="00DB3E5E">
        <w:rPr>
          <w:rFonts w:ascii="Calibri" w:hAnsi="Calibri"/>
        </w:rPr>
        <w:t xml:space="preserve">Perfect Forward Secrecy </w:t>
      </w:r>
      <w:r>
        <w:rPr>
          <w:rFonts w:ascii="Calibri" w:hAnsi="Calibri"/>
        </w:rPr>
        <w:t>–</w:t>
      </w:r>
      <w:r w:rsidR="007224AD" w:rsidRPr="00DB3E5E">
        <w:rPr>
          <w:rFonts w:ascii="Calibri" w:hAnsi="Calibri"/>
        </w:rPr>
        <w:t xml:space="preserve"> PFS</w:t>
      </w:r>
      <w:r>
        <w:rPr>
          <w:rFonts w:ascii="Calibri" w:hAnsi="Calibri"/>
        </w:rPr>
        <w:t>)</w:t>
      </w:r>
    </w:p>
    <w:p w14:paraId="2F0227D8" w14:textId="6C549A36" w:rsidR="007224AD" w:rsidRPr="00DB3E5E" w:rsidRDefault="007224AD" w:rsidP="00DB3E5E">
      <w:pPr>
        <w:numPr>
          <w:ilvl w:val="1"/>
          <w:numId w:val="34"/>
        </w:numPr>
        <w:spacing w:after="0" w:line="240" w:lineRule="auto"/>
        <w:ind w:left="1080"/>
        <w:textAlignment w:val="center"/>
        <w:rPr>
          <w:rFonts w:ascii="Calibri" w:hAnsi="Calibri"/>
          <w:lang w:val="en-US"/>
        </w:rPr>
      </w:pPr>
      <w:r w:rsidRPr="00DB3E5E">
        <w:rPr>
          <w:rFonts w:ascii="Calibri" w:hAnsi="Calibri"/>
          <w:lang w:val="en-US"/>
        </w:rPr>
        <w:t>Trans</w:t>
      </w:r>
      <w:r w:rsidR="00DB3E5E" w:rsidRPr="00DB3E5E">
        <w:rPr>
          <w:rFonts w:ascii="Calibri" w:hAnsi="Calibri"/>
          <w:lang w:val="en-US"/>
        </w:rPr>
        <w:t>portwegverschlüsselung (</w:t>
      </w:r>
      <w:r w:rsidRPr="00DB3E5E">
        <w:rPr>
          <w:rFonts w:ascii="Calibri" w:hAnsi="Calibri"/>
          <w:lang w:val="en-US"/>
        </w:rPr>
        <w:t>Secure Sockets Layer / Transport Layer Security</w:t>
      </w:r>
      <w:r w:rsidRPr="00DB3E5E">
        <w:rPr>
          <w:rFonts w:ascii="Calibri" w:hAnsi="Calibri"/>
          <w:b/>
          <w:bCs/>
          <w:lang w:val="en-US"/>
        </w:rPr>
        <w:t xml:space="preserve"> - </w:t>
      </w:r>
      <w:r w:rsidRPr="00DB3E5E">
        <w:rPr>
          <w:rFonts w:ascii="Calibri" w:hAnsi="Calibri"/>
          <w:lang w:val="en-US"/>
        </w:rPr>
        <w:t>SSL/TLS</w:t>
      </w:r>
      <w:r w:rsidR="00DB3E5E">
        <w:rPr>
          <w:rFonts w:ascii="Calibri" w:hAnsi="Calibri"/>
          <w:lang w:val="en-US"/>
        </w:rPr>
        <w:t>)</w:t>
      </w:r>
    </w:p>
    <w:p w14:paraId="00BF4DF5" w14:textId="48C8287E" w:rsidR="007224AD" w:rsidRDefault="007224AD" w:rsidP="00837F1E">
      <w:pPr>
        <w:numPr>
          <w:ilvl w:val="1"/>
          <w:numId w:val="36"/>
        </w:numPr>
        <w:spacing w:after="0" w:line="240" w:lineRule="auto"/>
        <w:ind w:left="1080"/>
        <w:textAlignment w:val="center"/>
        <w:rPr>
          <w:rFonts w:ascii="Calibri" w:hAnsi="Calibri"/>
        </w:rPr>
      </w:pPr>
      <w:r>
        <w:rPr>
          <w:rFonts w:ascii="Calibri" w:hAnsi="Calibri"/>
        </w:rPr>
        <w:t>Infor</w:t>
      </w:r>
      <w:r w:rsidR="00DB3E5E">
        <w:rPr>
          <w:rFonts w:ascii="Calibri" w:hAnsi="Calibri"/>
        </w:rPr>
        <w:t>mationsverschlüsselung</w:t>
      </w:r>
    </w:p>
    <w:p w14:paraId="461E643B" w14:textId="77777777" w:rsidR="007224AD" w:rsidRDefault="007224AD" w:rsidP="00837F1E">
      <w:pPr>
        <w:numPr>
          <w:ilvl w:val="2"/>
          <w:numId w:val="37"/>
        </w:numPr>
        <w:spacing w:after="0" w:line="240" w:lineRule="auto"/>
        <w:ind w:left="1620"/>
        <w:textAlignment w:val="center"/>
        <w:rPr>
          <w:rFonts w:ascii="Calibri" w:hAnsi="Calibri"/>
        </w:rPr>
      </w:pPr>
      <w:r>
        <w:rPr>
          <w:rFonts w:ascii="Calibri" w:hAnsi="Calibri"/>
        </w:rPr>
        <w:t>Pretty Good Privacy - PGP</w:t>
      </w:r>
    </w:p>
    <w:p w14:paraId="16F7F611" w14:textId="77777777" w:rsidR="007224AD" w:rsidRPr="007224AD" w:rsidRDefault="007224AD" w:rsidP="00837F1E">
      <w:pPr>
        <w:numPr>
          <w:ilvl w:val="2"/>
          <w:numId w:val="38"/>
        </w:numPr>
        <w:spacing w:after="0" w:line="240" w:lineRule="auto"/>
        <w:ind w:left="1620"/>
        <w:textAlignment w:val="center"/>
        <w:rPr>
          <w:rFonts w:ascii="Calibri" w:hAnsi="Calibri"/>
          <w:lang w:val="en-US"/>
        </w:rPr>
      </w:pPr>
      <w:r w:rsidRPr="007224AD">
        <w:rPr>
          <w:rFonts w:ascii="Calibri" w:hAnsi="Calibri"/>
          <w:lang w:val="en-US"/>
        </w:rPr>
        <w:t>Secure / Mulitpurpose Internet Mail Extensions - S/MIME</w:t>
      </w:r>
    </w:p>
    <w:p w14:paraId="41A7A5D2" w14:textId="7DB21BE8" w:rsidR="007224AD" w:rsidRPr="007224AD" w:rsidRDefault="00DB3E5E" w:rsidP="00837F1E">
      <w:pPr>
        <w:numPr>
          <w:ilvl w:val="1"/>
          <w:numId w:val="39"/>
        </w:numPr>
        <w:spacing w:after="0" w:line="240" w:lineRule="auto"/>
        <w:ind w:left="1080"/>
        <w:textAlignment w:val="center"/>
        <w:rPr>
          <w:rFonts w:ascii="Calibri" w:hAnsi="Calibri"/>
          <w:lang w:val="en-US"/>
        </w:rPr>
      </w:pPr>
      <w:r>
        <w:rPr>
          <w:rFonts w:ascii="Calibri" w:hAnsi="Calibri"/>
          <w:lang w:val="en-US"/>
        </w:rPr>
        <w:t xml:space="preserve">Web of Trust - WOT </w:t>
      </w:r>
    </w:p>
    <w:p w14:paraId="5791333E" w14:textId="1B24916A" w:rsidR="007224AD" w:rsidRPr="007224AD" w:rsidRDefault="007224AD" w:rsidP="00837F1E">
      <w:pPr>
        <w:numPr>
          <w:ilvl w:val="1"/>
          <w:numId w:val="40"/>
        </w:numPr>
        <w:spacing w:after="0" w:line="240" w:lineRule="auto"/>
        <w:ind w:left="1080"/>
        <w:textAlignment w:val="center"/>
        <w:rPr>
          <w:rFonts w:ascii="Calibri" w:hAnsi="Calibri"/>
          <w:lang w:val="en-US"/>
        </w:rPr>
      </w:pPr>
      <w:r w:rsidRPr="007224AD">
        <w:rPr>
          <w:rFonts w:ascii="Calibri" w:hAnsi="Calibri"/>
          <w:lang w:val="en-US"/>
        </w:rPr>
        <w:t>Public-K</w:t>
      </w:r>
      <w:r w:rsidR="00DB3E5E">
        <w:rPr>
          <w:rFonts w:ascii="Calibri" w:hAnsi="Calibri"/>
          <w:lang w:val="en-US"/>
        </w:rPr>
        <w:t xml:space="preserve">ey-Infrastruktur - PKI </w:t>
      </w:r>
    </w:p>
    <w:p w14:paraId="3DC0EDF7" w14:textId="0C251E1C" w:rsidR="007224AD" w:rsidRPr="00DB3E5E" w:rsidRDefault="007224AD" w:rsidP="00DB3E5E">
      <w:pPr>
        <w:numPr>
          <w:ilvl w:val="0"/>
          <w:numId w:val="41"/>
        </w:numPr>
        <w:spacing w:after="0" w:line="240" w:lineRule="auto"/>
        <w:ind w:left="540"/>
        <w:textAlignment w:val="center"/>
        <w:rPr>
          <w:rFonts w:ascii="Calibri" w:hAnsi="Calibri"/>
        </w:rPr>
      </w:pPr>
      <w:r>
        <w:rPr>
          <w:rFonts w:ascii="Calibri" w:hAnsi="Calibri"/>
        </w:rPr>
        <w:t>Dienste</w:t>
      </w:r>
    </w:p>
    <w:p w14:paraId="2D75E856" w14:textId="77777777" w:rsidR="007224AD" w:rsidRDefault="007224AD" w:rsidP="00DB3E5E">
      <w:pPr>
        <w:numPr>
          <w:ilvl w:val="0"/>
          <w:numId w:val="56"/>
        </w:numPr>
        <w:spacing w:after="0" w:line="240" w:lineRule="auto"/>
        <w:textAlignment w:val="center"/>
        <w:rPr>
          <w:rFonts w:ascii="Calibri" w:hAnsi="Calibri"/>
        </w:rPr>
      </w:pPr>
      <w:r>
        <w:rPr>
          <w:rFonts w:ascii="Calibri" w:hAnsi="Calibri"/>
        </w:rPr>
        <w:t>DNSSEC</w:t>
      </w:r>
    </w:p>
    <w:p w14:paraId="1F5EE949" w14:textId="77777777" w:rsidR="007224AD" w:rsidRDefault="007224AD" w:rsidP="00DB3E5E">
      <w:pPr>
        <w:numPr>
          <w:ilvl w:val="0"/>
          <w:numId w:val="56"/>
        </w:numPr>
        <w:spacing w:after="0" w:line="240" w:lineRule="auto"/>
        <w:textAlignment w:val="center"/>
        <w:rPr>
          <w:rFonts w:ascii="Calibri" w:hAnsi="Calibri"/>
        </w:rPr>
      </w:pPr>
      <w:r>
        <w:rPr>
          <w:rFonts w:ascii="Calibri" w:hAnsi="Calibri"/>
        </w:rPr>
        <w:t>DANE/TLSA</w:t>
      </w:r>
      <w:commentRangeEnd w:id="4"/>
      <w:r w:rsidR="00C72877">
        <w:rPr>
          <w:rStyle w:val="Kommentarzeichen"/>
        </w:rPr>
        <w:commentReference w:id="4"/>
      </w:r>
    </w:p>
    <w:p w14:paraId="17285849" w14:textId="77777777" w:rsidR="007224AD" w:rsidRDefault="007224AD" w:rsidP="00837F1E">
      <w:pPr>
        <w:numPr>
          <w:ilvl w:val="0"/>
          <w:numId w:val="45"/>
        </w:numPr>
        <w:spacing w:after="0" w:line="240" w:lineRule="auto"/>
        <w:ind w:left="540"/>
        <w:textAlignment w:val="center"/>
        <w:rPr>
          <w:rFonts w:ascii="Calibri" w:hAnsi="Calibri"/>
        </w:rPr>
      </w:pPr>
      <w:commentRangeStart w:id="5"/>
      <w:r>
        <w:rPr>
          <w:rFonts w:ascii="Calibri" w:hAnsi="Calibri"/>
        </w:rPr>
        <w:t xml:space="preserve">Mail-Provider </w:t>
      </w:r>
    </w:p>
    <w:p w14:paraId="01CF95EE" w14:textId="77777777" w:rsidR="007224AD" w:rsidRDefault="007224AD" w:rsidP="00837F1E">
      <w:pPr>
        <w:numPr>
          <w:ilvl w:val="1"/>
          <w:numId w:val="46"/>
        </w:numPr>
        <w:spacing w:after="0" w:line="240" w:lineRule="auto"/>
        <w:ind w:left="1080"/>
        <w:textAlignment w:val="center"/>
        <w:rPr>
          <w:rFonts w:ascii="Calibri" w:hAnsi="Calibri"/>
        </w:rPr>
      </w:pPr>
      <w:r>
        <w:rPr>
          <w:rFonts w:ascii="Calibri" w:hAnsi="Calibri"/>
        </w:rPr>
        <w:t>Big-Player</w:t>
      </w:r>
    </w:p>
    <w:p w14:paraId="13B781C9"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Googlemail</w:t>
      </w:r>
    </w:p>
    <w:p w14:paraId="01FAC9F4"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Hotmail - Windows Live</w:t>
      </w:r>
    </w:p>
    <w:p w14:paraId="0D22362A" w14:textId="77777777" w:rsidR="007224AD" w:rsidRDefault="007224AD" w:rsidP="00837F1E">
      <w:pPr>
        <w:numPr>
          <w:ilvl w:val="2"/>
          <w:numId w:val="47"/>
        </w:numPr>
        <w:spacing w:after="0" w:line="240" w:lineRule="auto"/>
        <w:ind w:left="1620"/>
        <w:textAlignment w:val="center"/>
        <w:rPr>
          <w:rFonts w:ascii="Calibri" w:hAnsi="Calibri"/>
        </w:rPr>
      </w:pPr>
      <w:r>
        <w:rPr>
          <w:rFonts w:ascii="Calibri" w:hAnsi="Calibri"/>
        </w:rPr>
        <w:t>Yahoo mail</w:t>
      </w:r>
    </w:p>
    <w:p w14:paraId="7484964A" w14:textId="77777777" w:rsidR="007224AD" w:rsidRPr="007224AD" w:rsidRDefault="007224AD" w:rsidP="00837F1E">
      <w:pPr>
        <w:numPr>
          <w:ilvl w:val="1"/>
          <w:numId w:val="48"/>
        </w:numPr>
        <w:spacing w:after="0" w:line="240" w:lineRule="auto"/>
        <w:ind w:left="1080"/>
        <w:textAlignment w:val="center"/>
        <w:rPr>
          <w:rFonts w:ascii="Calibri" w:hAnsi="Calibri"/>
          <w:lang w:val="en-US"/>
        </w:rPr>
      </w:pPr>
      <w:r w:rsidRPr="007224AD">
        <w:rPr>
          <w:rFonts w:ascii="Calibri" w:hAnsi="Calibri"/>
          <w:lang w:val="en-US"/>
        </w:rPr>
        <w:t>E-Mail made in Germany - EmiG</w:t>
      </w:r>
    </w:p>
    <w:p w14:paraId="1D868C16" w14:textId="77777777" w:rsidR="007224AD" w:rsidRDefault="007224AD" w:rsidP="00837F1E">
      <w:pPr>
        <w:numPr>
          <w:ilvl w:val="1"/>
          <w:numId w:val="49"/>
        </w:numPr>
        <w:spacing w:after="0" w:line="240" w:lineRule="auto"/>
        <w:ind w:left="1080"/>
        <w:textAlignment w:val="center"/>
        <w:rPr>
          <w:rFonts w:ascii="Calibri" w:hAnsi="Calibri"/>
        </w:rPr>
      </w:pPr>
      <w:r>
        <w:rPr>
          <w:rFonts w:ascii="Calibri" w:hAnsi="Calibri"/>
        </w:rPr>
        <w:t>Underdogs</w:t>
      </w:r>
    </w:p>
    <w:p w14:paraId="4DB8F23F" w14:textId="77777777" w:rsidR="007224AD" w:rsidRDefault="007224AD" w:rsidP="00837F1E">
      <w:pPr>
        <w:numPr>
          <w:ilvl w:val="2"/>
          <w:numId w:val="50"/>
        </w:numPr>
        <w:spacing w:after="0" w:line="240" w:lineRule="auto"/>
        <w:ind w:left="1620"/>
        <w:textAlignment w:val="center"/>
        <w:rPr>
          <w:rFonts w:ascii="Calibri" w:hAnsi="Calibri"/>
        </w:rPr>
      </w:pPr>
      <w:r>
        <w:rPr>
          <w:rFonts w:ascii="Calibri" w:hAnsi="Calibri"/>
        </w:rPr>
        <w:t>posteo</w:t>
      </w:r>
    </w:p>
    <w:p w14:paraId="4B3234F3" w14:textId="77777777" w:rsidR="007224AD" w:rsidRDefault="007224AD" w:rsidP="00837F1E">
      <w:pPr>
        <w:numPr>
          <w:ilvl w:val="2"/>
          <w:numId w:val="51"/>
        </w:numPr>
        <w:spacing w:after="0" w:line="240" w:lineRule="auto"/>
        <w:ind w:left="1620"/>
        <w:textAlignment w:val="center"/>
        <w:rPr>
          <w:rFonts w:ascii="Calibri" w:hAnsi="Calibri"/>
        </w:rPr>
      </w:pPr>
      <w:r>
        <w:rPr>
          <w:rFonts w:ascii="Calibri" w:hAnsi="Calibri"/>
        </w:rPr>
        <w:t xml:space="preserve">mailbox.org </w:t>
      </w:r>
    </w:p>
    <w:p w14:paraId="602634DA" w14:textId="77777777" w:rsidR="007224AD" w:rsidRDefault="007224AD" w:rsidP="00837F1E">
      <w:pPr>
        <w:numPr>
          <w:ilvl w:val="2"/>
          <w:numId w:val="52"/>
        </w:numPr>
        <w:spacing w:after="0" w:line="240" w:lineRule="auto"/>
        <w:ind w:left="1620"/>
        <w:textAlignment w:val="center"/>
        <w:rPr>
          <w:rFonts w:ascii="Calibri" w:hAnsi="Calibri"/>
        </w:rPr>
      </w:pPr>
      <w:r>
        <w:rPr>
          <w:rFonts w:ascii="Calibri" w:hAnsi="Calibri"/>
        </w:rPr>
        <w:t>startmail (by ixquick)</w:t>
      </w:r>
      <w:commentRangeEnd w:id="5"/>
      <w:r w:rsidR="00C72877">
        <w:rPr>
          <w:rStyle w:val="Kommentarzeichen"/>
        </w:rPr>
        <w:commentReference w:id="5"/>
      </w:r>
    </w:p>
    <w:p w14:paraId="34C68296" w14:textId="68309027" w:rsidR="007224AD" w:rsidRDefault="007224AD" w:rsidP="00837F1E">
      <w:pPr>
        <w:numPr>
          <w:ilvl w:val="0"/>
          <w:numId w:val="53"/>
        </w:numPr>
        <w:spacing w:after="0" w:line="240" w:lineRule="auto"/>
        <w:ind w:left="540"/>
        <w:textAlignment w:val="center"/>
        <w:rPr>
          <w:rFonts w:ascii="Calibri" w:hAnsi="Calibri"/>
        </w:rPr>
      </w:pPr>
      <w:r>
        <w:rPr>
          <w:rFonts w:ascii="Calibri" w:hAnsi="Calibri"/>
        </w:rPr>
        <w:t>Zusammenfassung</w:t>
      </w:r>
    </w:p>
    <w:p w14:paraId="3E8C83D7" w14:textId="55355907" w:rsidR="007224AD" w:rsidRDefault="007224AD" w:rsidP="00837F1E">
      <w:pPr>
        <w:numPr>
          <w:ilvl w:val="0"/>
          <w:numId w:val="53"/>
        </w:numPr>
        <w:spacing w:after="0" w:line="240" w:lineRule="auto"/>
        <w:ind w:left="540"/>
        <w:textAlignment w:val="center"/>
        <w:rPr>
          <w:rFonts w:ascii="Calibri" w:hAnsi="Calibri"/>
        </w:rPr>
      </w:pPr>
      <w:r>
        <w:rPr>
          <w:rFonts w:ascii="Calibri" w:hAnsi="Calibri"/>
        </w:rPr>
        <w:t>Ausblick</w:t>
      </w:r>
    </w:p>
    <w:p w14:paraId="432E25EB" w14:textId="77777777" w:rsidR="007224AD" w:rsidRDefault="007224AD" w:rsidP="00837F1E">
      <w:pPr>
        <w:numPr>
          <w:ilvl w:val="0"/>
          <w:numId w:val="54"/>
        </w:numPr>
        <w:spacing w:after="0" w:line="240" w:lineRule="auto"/>
        <w:ind w:left="540"/>
        <w:textAlignment w:val="center"/>
        <w:rPr>
          <w:rFonts w:ascii="Calibri" w:hAnsi="Calibri"/>
        </w:rPr>
      </w:pPr>
      <w:r>
        <w:rPr>
          <w:rFonts w:ascii="Calibri" w:hAnsi="Calibri"/>
        </w:rPr>
        <w:t>Literaturverzeichnis</w:t>
      </w:r>
    </w:p>
    <w:p w14:paraId="5C718EDF" w14:textId="77777777" w:rsidR="007224AD" w:rsidRDefault="007224AD" w:rsidP="00837F1E">
      <w:pPr>
        <w:numPr>
          <w:ilvl w:val="0"/>
          <w:numId w:val="54"/>
        </w:numPr>
        <w:spacing w:after="0" w:line="240" w:lineRule="auto"/>
        <w:ind w:left="540"/>
        <w:textAlignment w:val="center"/>
        <w:rPr>
          <w:rFonts w:ascii="Calibri" w:hAnsi="Calibri"/>
        </w:rPr>
      </w:pPr>
      <w:commentRangeStart w:id="6"/>
      <w:r>
        <w:rPr>
          <w:rFonts w:ascii="Calibri" w:hAnsi="Calibri"/>
        </w:rPr>
        <w:t>Anhang: Infografik</w:t>
      </w:r>
      <w:commentRangeEnd w:id="6"/>
      <w:r w:rsidR="00C72877">
        <w:rPr>
          <w:rStyle w:val="Kommentarzeichen"/>
        </w:rPr>
        <w:commentReference w:id="6"/>
      </w:r>
    </w:p>
    <w:p w14:paraId="49EAEEBF" w14:textId="2D4018C1" w:rsidR="00CC5F83" w:rsidRPr="00DB3E5E" w:rsidRDefault="007224AD">
      <w:pPr>
        <w:rPr>
          <w:rFonts w:ascii="Arial" w:hAnsi="Arial" w:cs="Arial"/>
          <w:sz w:val="20"/>
          <w:szCs w:val="20"/>
        </w:rPr>
      </w:pPr>
      <w:r>
        <w:rPr>
          <w:rFonts w:ascii="Arial" w:hAnsi="Arial" w:cs="Arial"/>
          <w:sz w:val="20"/>
          <w:szCs w:val="20"/>
        </w:rPr>
        <w:t xml:space="preserve"> </w:t>
      </w:r>
    </w:p>
    <w:sectPr w:rsidR="00CC5F83" w:rsidRPr="00DB3E5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lorian Schünhoff" w:date="2014-06-03T20:45:00Z" w:initials="FS">
    <w:p w14:paraId="06D09749" w14:textId="012C5A37" w:rsidR="00EE1247" w:rsidRDefault="00EE1247">
      <w:pPr>
        <w:pStyle w:val="Kommentartext"/>
      </w:pPr>
      <w:r>
        <w:rPr>
          <w:rStyle w:val="Kommentarzeichen"/>
        </w:rPr>
        <w:annotationRef/>
      </w:r>
      <w:r>
        <w:t>Ambitionierte und technisch versierte PC-Anwender</w:t>
      </w:r>
    </w:p>
  </w:comment>
  <w:comment w:id="1" w:author="Florian Schünhoff" w:date="2014-05-28T13:14:00Z" w:initials="FS">
    <w:p w14:paraId="1E2F86A4" w14:textId="277CF22E" w:rsidR="00B40CEC" w:rsidRDefault="00B40CEC">
      <w:pPr>
        <w:pStyle w:val="Kommentartext"/>
      </w:pPr>
      <w:r>
        <w:rPr>
          <w:rStyle w:val="Kommentarzeichen"/>
        </w:rPr>
        <w:annotationRef/>
      </w:r>
      <w:r>
        <w:t>Wir arbeiten aktuell daran die Zielgruppe genauer zu definieren. Sobald wir ein Zwischenergebnis haben, bitten wir Sie wieder um Ihr Feedback (vor. bis zum kommenden TT)</w:t>
      </w:r>
    </w:p>
  </w:comment>
  <w:comment w:id="3" w:author="Florian Schünhoff" w:date="2014-05-28T13:38:00Z" w:initials="FS">
    <w:p w14:paraId="0C21B712" w14:textId="77777777" w:rsidR="00C72877" w:rsidRDefault="00C72877" w:rsidP="00C72877">
      <w:pPr>
        <w:jc w:val="both"/>
        <w:rPr>
          <w:rFonts w:ascii="Arial" w:hAnsi="Arial" w:cs="Arial"/>
        </w:rPr>
      </w:pPr>
      <w:r>
        <w:rPr>
          <w:rStyle w:val="Kommentarzeichen"/>
        </w:rPr>
        <w:annotationRef/>
      </w:r>
      <w:r>
        <w:rPr>
          <w:rFonts w:ascii="Arial" w:hAnsi="Arial" w:cs="Arial"/>
        </w:rPr>
        <w:t>Welche unterschiedlichen Sicherheitsbedürfnisse gibt es in der privaten E-Mail Kommunikation und wie kann man diese hinsichtlich praxisorientierter Anwendungsfälle beschreiben und in Sicherheitsstufen kategorisieren?</w:t>
      </w:r>
    </w:p>
    <w:p w14:paraId="14C9F500" w14:textId="22C8CB08" w:rsidR="00C72877" w:rsidRDefault="00C72877">
      <w:pPr>
        <w:pStyle w:val="Kommentartext"/>
      </w:pPr>
    </w:p>
  </w:comment>
  <w:comment w:id="4" w:author="Florian Schünhoff" w:date="2014-05-28T13:38:00Z" w:initials="FS">
    <w:p w14:paraId="1B74C543" w14:textId="77777777" w:rsidR="00C72877" w:rsidRDefault="00C72877" w:rsidP="00C72877">
      <w:pPr>
        <w:jc w:val="both"/>
        <w:rPr>
          <w:rFonts w:ascii="Arial" w:hAnsi="Arial" w:cs="Arial"/>
        </w:rPr>
      </w:pPr>
      <w:r>
        <w:rPr>
          <w:rStyle w:val="Kommentarzeichen"/>
        </w:rPr>
        <w:annotationRef/>
      </w:r>
      <w:r>
        <w:rPr>
          <w:rFonts w:ascii="Arial" w:hAnsi="Arial" w:cs="Arial"/>
        </w:rPr>
        <w:t>Welche Verfahren, Methoden und Protokolle sind für eine sichere E-Mail Kommunikation notwendig und wie sehen deren Funktionsweisen aus?</w:t>
      </w:r>
    </w:p>
    <w:p w14:paraId="4E29F65E" w14:textId="77777777" w:rsidR="00C72877" w:rsidRDefault="00C72877" w:rsidP="00C72877">
      <w:pPr>
        <w:jc w:val="both"/>
        <w:rPr>
          <w:rFonts w:ascii="Arial" w:hAnsi="Arial" w:cs="Arial"/>
        </w:rPr>
      </w:pPr>
    </w:p>
    <w:p w14:paraId="78A924BF" w14:textId="2A605F04" w:rsidR="00C72877" w:rsidRDefault="00C72877">
      <w:pPr>
        <w:pStyle w:val="Kommentartext"/>
      </w:pPr>
      <w:r>
        <w:rPr>
          <w:rFonts w:ascii="Arial" w:hAnsi="Arial" w:cs="Arial"/>
        </w:rPr>
        <w:t>Wie ist eine Zuordnung zwischen beschriebenen Sicherheitsstufen und Verfahren zu entwickeln, um entsprechend den Anwendungsfällen  optimale technische Konzepte für sichere E-Mail Kommunikation zu empfehlen?</w:t>
      </w:r>
    </w:p>
  </w:comment>
  <w:comment w:id="5" w:author="Florian Schünhoff" w:date="2014-05-28T13:38:00Z" w:initials="FS">
    <w:p w14:paraId="45744F58" w14:textId="77777777" w:rsidR="00C72877" w:rsidRDefault="00C72877" w:rsidP="00C72877">
      <w:pPr>
        <w:jc w:val="both"/>
        <w:rPr>
          <w:rFonts w:ascii="Arial" w:hAnsi="Arial" w:cs="Arial"/>
        </w:rPr>
      </w:pPr>
      <w:r>
        <w:rPr>
          <w:rStyle w:val="Kommentarzeichen"/>
        </w:rPr>
        <w:annotationRef/>
      </w:r>
      <w:r>
        <w:rPr>
          <w:rFonts w:ascii="Arial" w:hAnsi="Arial" w:cs="Arial"/>
        </w:rPr>
        <w:t>Welche Möglichkeiten hat der private Endanwender um mit den E-Mail-Angeboten von gängigen und alternativen Providern seine Kommunikation sicher zu gestalten, bzw. bis zu welcher Sicherheitsstufe ist dies möglich?</w:t>
      </w:r>
    </w:p>
    <w:p w14:paraId="2C86F345" w14:textId="502F664C" w:rsidR="00C72877" w:rsidRDefault="00C72877">
      <w:pPr>
        <w:pStyle w:val="Kommentartext"/>
      </w:pPr>
    </w:p>
  </w:comment>
  <w:comment w:id="6" w:author="Florian Schünhoff" w:date="2014-05-28T13:38:00Z" w:initials="FS">
    <w:p w14:paraId="672CEBC5" w14:textId="77777777" w:rsidR="00C72877" w:rsidRDefault="00C72877" w:rsidP="00C72877">
      <w:pPr>
        <w:jc w:val="both"/>
        <w:rPr>
          <w:rFonts w:ascii="Arial" w:hAnsi="Arial" w:cs="Arial"/>
        </w:rPr>
      </w:pPr>
      <w:r>
        <w:rPr>
          <w:rStyle w:val="Kommentarzeichen"/>
        </w:rPr>
        <w:annotationRef/>
      </w:r>
      <w:r>
        <w:rPr>
          <w:rFonts w:ascii="Arial" w:hAnsi="Arial" w:cs="Arial"/>
        </w:rPr>
        <w:t>Wie kann eine Zusammenfassung der Ergebnisse aussehen, die der Zielgruppe in kurzer Form ihre Fragen hinsichtlich der Möglichkeit sicherer E-Mail Kommunikation beantwortet?</w:t>
      </w:r>
    </w:p>
    <w:p w14:paraId="29F2337C" w14:textId="4BADD764" w:rsidR="00C72877" w:rsidRDefault="00C72877">
      <w:pPr>
        <w:pStyle w:val="Kommentar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0F7D7" w14:textId="77777777" w:rsidR="00DB4C89" w:rsidRDefault="00DB4C89" w:rsidP="001E42A5">
      <w:pPr>
        <w:spacing w:after="0" w:line="240" w:lineRule="auto"/>
      </w:pPr>
      <w:r>
        <w:separator/>
      </w:r>
    </w:p>
  </w:endnote>
  <w:endnote w:type="continuationSeparator" w:id="0">
    <w:p w14:paraId="7085BC55" w14:textId="77777777" w:rsidR="00DB4C89" w:rsidRDefault="00DB4C89" w:rsidP="001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5B811" w14:textId="77777777" w:rsidR="00DB4C89" w:rsidRDefault="00DB4C89" w:rsidP="001E42A5">
      <w:pPr>
        <w:spacing w:after="0" w:line="240" w:lineRule="auto"/>
      </w:pPr>
      <w:r>
        <w:separator/>
      </w:r>
    </w:p>
  </w:footnote>
  <w:footnote w:type="continuationSeparator" w:id="0">
    <w:p w14:paraId="46018461" w14:textId="77777777" w:rsidR="00DB4C89" w:rsidRDefault="00DB4C89" w:rsidP="001E42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558C7"/>
    <w:multiLevelType w:val="multilevel"/>
    <w:tmpl w:val="0DD4C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F56D6"/>
    <w:multiLevelType w:val="multilevel"/>
    <w:tmpl w:val="4664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E53C0"/>
    <w:multiLevelType w:val="multilevel"/>
    <w:tmpl w:val="7354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374FC"/>
    <w:multiLevelType w:val="multilevel"/>
    <w:tmpl w:val="50DEC7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41E62"/>
    <w:multiLevelType w:val="hybridMultilevel"/>
    <w:tmpl w:val="4E5695BC"/>
    <w:lvl w:ilvl="0" w:tplc="D1EC0AE8">
      <w:numFmt w:val="bullet"/>
      <w:lvlText w:val="-"/>
      <w:lvlJc w:val="left"/>
      <w:pPr>
        <w:ind w:left="709" w:hanging="360"/>
      </w:pPr>
      <w:rPr>
        <w:rFonts w:ascii="Arial" w:eastAsiaTheme="minorHAnsi" w:hAnsi="Arial" w:cs="Arial"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5">
    <w:nsid w:val="27342528"/>
    <w:multiLevelType w:val="hybridMultilevel"/>
    <w:tmpl w:val="03E4AB0C"/>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29C650C0"/>
    <w:multiLevelType w:val="hybridMultilevel"/>
    <w:tmpl w:val="1874605A"/>
    <w:lvl w:ilvl="0" w:tplc="898E76C8">
      <w:start w:val="5"/>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B2605CC"/>
    <w:multiLevelType w:val="multilevel"/>
    <w:tmpl w:val="1EC26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11628E"/>
    <w:multiLevelType w:val="multilevel"/>
    <w:tmpl w:val="3B8CDE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36F80C9B"/>
    <w:multiLevelType w:val="multilevel"/>
    <w:tmpl w:val="917A9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556EE3"/>
    <w:multiLevelType w:val="multilevel"/>
    <w:tmpl w:val="AB52E43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42ED3514"/>
    <w:multiLevelType w:val="multilevel"/>
    <w:tmpl w:val="FEA0C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31189F"/>
    <w:multiLevelType w:val="hybridMultilevel"/>
    <w:tmpl w:val="99365C20"/>
    <w:lvl w:ilvl="0" w:tplc="D1EC0AE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2ED0FB6"/>
    <w:multiLevelType w:val="hybridMultilevel"/>
    <w:tmpl w:val="50F2AD4E"/>
    <w:lvl w:ilvl="0" w:tplc="D696C2EC">
      <w:start w:val="1"/>
      <w:numFmt w:val="decimal"/>
      <w:lvlText w:val="%1."/>
      <w:lvlJc w:val="left"/>
      <w:pPr>
        <w:ind w:left="720" w:hanging="360"/>
      </w:pPr>
      <w:rPr>
        <w:rFonts w:hint="default"/>
        <w:sz w:val="22"/>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3441BDB"/>
    <w:multiLevelType w:val="hybridMultilevel"/>
    <w:tmpl w:val="B2AA9D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548E23F0"/>
    <w:multiLevelType w:val="multilevel"/>
    <w:tmpl w:val="4664D8A2"/>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start w:val="1"/>
      <w:numFmt w:val="lowerRoman"/>
      <w:lvlText w:val="%3."/>
      <w:lvlJc w:val="right"/>
      <w:pPr>
        <w:tabs>
          <w:tab w:val="num" w:pos="2508"/>
        </w:tabs>
        <w:ind w:left="2508" w:hanging="360"/>
      </w:pPr>
    </w:lvl>
    <w:lvl w:ilvl="3">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nsid w:val="60530982"/>
    <w:multiLevelType w:val="multilevel"/>
    <w:tmpl w:val="BF76C5D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nsid w:val="65FC4212"/>
    <w:multiLevelType w:val="hybridMultilevel"/>
    <w:tmpl w:val="ED4864BA"/>
    <w:lvl w:ilvl="0" w:tplc="22989510">
      <w:start w:val="2"/>
      <w:numFmt w:val="bullet"/>
      <w:lvlText w:val="-"/>
      <w:lvlJc w:val="left"/>
      <w:pPr>
        <w:ind w:left="720" w:hanging="360"/>
      </w:pPr>
      <w:rPr>
        <w:rFonts w:ascii="Calibri" w:eastAsiaTheme="minorHAnsi" w:hAnsi="Calibri" w:cstheme="minorBid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61501E5"/>
    <w:multiLevelType w:val="multilevel"/>
    <w:tmpl w:val="9BCECDB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nsid w:val="76C24096"/>
    <w:multiLevelType w:val="hybridMultilevel"/>
    <w:tmpl w:val="D6787AA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7140F1B"/>
    <w:multiLevelType w:val="multilevel"/>
    <w:tmpl w:val="7CA2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F15BE2"/>
    <w:multiLevelType w:val="hybridMultilevel"/>
    <w:tmpl w:val="E1E25176"/>
    <w:lvl w:ilvl="0" w:tplc="21C87F08">
      <w:start w:val="7"/>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E431BA1"/>
    <w:multiLevelType w:val="hybridMultilevel"/>
    <w:tmpl w:val="50F2AD4E"/>
    <w:lvl w:ilvl="0" w:tplc="D696C2EC">
      <w:start w:val="1"/>
      <w:numFmt w:val="decimal"/>
      <w:lvlText w:val="%1."/>
      <w:lvlJc w:val="left"/>
      <w:pPr>
        <w:ind w:left="360" w:hanging="360"/>
      </w:pPr>
      <w:rPr>
        <w:rFonts w:hint="default"/>
        <w:sz w:val="22"/>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9"/>
  </w:num>
  <w:num w:numId="2">
    <w:abstractNumId w:val="12"/>
  </w:num>
  <w:num w:numId="3">
    <w:abstractNumId w:val="4"/>
  </w:num>
  <w:num w:numId="4">
    <w:abstractNumId w:val="17"/>
  </w:num>
  <w:num w:numId="5">
    <w:abstractNumId w:val="21"/>
  </w:num>
  <w:num w:numId="6">
    <w:abstractNumId w:val="5"/>
  </w:num>
  <w:num w:numId="7">
    <w:abstractNumId w:val="22"/>
  </w:num>
  <w:num w:numId="8">
    <w:abstractNumId w:val="13"/>
  </w:num>
  <w:num w:numId="9">
    <w:abstractNumId w:val="14"/>
  </w:num>
  <w:num w:numId="10">
    <w:abstractNumId w:val="8"/>
    <w:lvlOverride w:ilvl="0">
      <w:startOverride w:val="1"/>
    </w:lvlOverride>
  </w:num>
  <w:num w:numId="11">
    <w:abstractNumId w:val="18"/>
    <w:lvlOverride w:ilvl="0">
      <w:startOverride w:val="2"/>
    </w:lvlOverride>
  </w:num>
  <w:num w:numId="12">
    <w:abstractNumId w:val="10"/>
    <w:lvlOverride w:ilvl="0">
      <w:startOverride w:val="3"/>
    </w:lvlOverride>
  </w:num>
  <w:num w:numId="13">
    <w:abstractNumId w:val="16"/>
    <w:lvlOverride w:ilvl="0">
      <w:startOverride w:val="4"/>
    </w:lvlOverride>
  </w:num>
  <w:num w:numId="14">
    <w:abstractNumId w:val="3"/>
    <w:lvlOverride w:ilvl="0">
      <w:startOverride w:val="1"/>
    </w:lvlOverride>
  </w:num>
  <w:num w:numId="15">
    <w:abstractNumId w:val="3"/>
    <w:lvlOverride w:ilvl="0"/>
    <w:lvlOverride w:ilvl="1">
      <w:startOverride w:val="1"/>
    </w:lvlOverride>
  </w:num>
  <w:num w:numId="16">
    <w:abstractNumId w:val="3"/>
    <w:lvlOverride w:ilvl="0"/>
    <w:lvlOverride w:ilvl="1">
      <w:startOverride w:val="2"/>
    </w:lvlOverride>
  </w:num>
  <w:num w:numId="17">
    <w:abstractNumId w:val="3"/>
    <w:lvlOverride w:ilvl="0"/>
    <w:lvlOverride w:ilvl="1">
      <w:startOverride w:val="3"/>
    </w:lvlOverride>
  </w:num>
  <w:num w:numId="18">
    <w:abstractNumId w:val="7"/>
    <w:lvlOverride w:ilvl="0">
      <w:startOverride w:val="2"/>
    </w:lvlOverride>
  </w:num>
  <w:num w:numId="19">
    <w:abstractNumId w:val="7"/>
    <w:lvlOverride w:ilvl="0"/>
    <w:lvlOverride w:ilvl="1">
      <w:startOverride w:val="1"/>
    </w:lvlOverride>
  </w:num>
  <w:num w:numId="20">
    <w:abstractNumId w:val="7"/>
    <w:lvlOverride w:ilvl="0"/>
    <w:lvlOverride w:ilvl="1">
      <w:startOverride w:val="2"/>
    </w:lvlOverride>
  </w:num>
  <w:num w:numId="21">
    <w:abstractNumId w:val="7"/>
    <w:lvlOverride w:ilvl="0"/>
    <w:lvlOverride w:ilvl="1">
      <w:startOverride w:val="3"/>
    </w:lvlOverride>
  </w:num>
  <w:num w:numId="22">
    <w:abstractNumId w:val="7"/>
    <w:lvlOverride w:ilvl="0"/>
    <w:lvlOverride w:ilvl="1">
      <w:startOverride w:val="4"/>
    </w:lvlOverride>
  </w:num>
  <w:num w:numId="23">
    <w:abstractNumId w:val="0"/>
    <w:lvlOverride w:ilvl="0">
      <w:startOverride w:val="3"/>
    </w:lvlOverride>
  </w:num>
  <w:num w:numId="24">
    <w:abstractNumId w:val="0"/>
    <w:lvlOverride w:ilvl="0"/>
    <w:lvlOverride w:ilvl="1">
      <w:startOverride w:val="1"/>
    </w:lvlOverride>
  </w:num>
  <w:num w:numId="25">
    <w:abstractNumId w:val="1"/>
    <w:lvlOverride w:ilvl="0">
      <w:startOverride w:val="4"/>
    </w:lvlOverride>
  </w:num>
  <w:num w:numId="26">
    <w:abstractNumId w:val="1"/>
    <w:lvlOverride w:ilvl="0"/>
    <w:lvlOverride w:ilvl="1">
      <w:startOverride w:val="1"/>
    </w:lvlOverride>
  </w:num>
  <w:num w:numId="27">
    <w:abstractNumId w:val="1"/>
    <w:lvlOverride w:ilvl="0"/>
    <w:lvlOverride w:ilvl="1"/>
    <w:lvlOverride w:ilvl="2">
      <w:startOverride w:val="1"/>
    </w:lvlOverride>
  </w:num>
  <w:num w:numId="28">
    <w:abstractNumId w:val="1"/>
    <w:lvlOverride w:ilvl="0"/>
    <w:lvlOverride w:ilvl="1"/>
    <w:lvlOverride w:ilvl="2">
      <w:startOverride w:val="2"/>
    </w:lvlOverride>
  </w:num>
  <w:num w:numId="29">
    <w:abstractNumId w:val="1"/>
    <w:lvlOverride w:ilvl="0"/>
    <w:lvlOverride w:ilvl="1"/>
    <w:lvlOverride w:ilvl="2">
      <w:startOverride w:val="3"/>
    </w:lvlOverride>
  </w:num>
  <w:num w:numId="30">
    <w:abstractNumId w:val="1"/>
    <w:lvlOverride w:ilvl="0"/>
    <w:lvlOverride w:ilvl="1"/>
    <w:lvlOverride w:ilvl="2"/>
    <w:lvlOverride w:ilvl="3">
      <w:startOverride w:val="1"/>
    </w:lvlOverride>
  </w:num>
  <w:num w:numId="31">
    <w:abstractNumId w:val="1"/>
    <w:lvlOverride w:ilvl="0"/>
    <w:lvlOverride w:ilvl="1"/>
    <w:lvlOverride w:ilvl="2">
      <w:startOverride w:val="4"/>
    </w:lvlOverride>
    <w:lvlOverride w:ilvl="3"/>
  </w:num>
  <w:num w:numId="32">
    <w:abstractNumId w:val="1"/>
    <w:lvlOverride w:ilvl="0"/>
    <w:lvlOverride w:ilvl="1">
      <w:startOverride w:val="2"/>
    </w:lvlOverride>
    <w:lvlOverride w:ilvl="2"/>
    <w:lvlOverride w:ilvl="3"/>
  </w:num>
  <w:num w:numId="33">
    <w:abstractNumId w:val="1"/>
    <w:lvlOverride w:ilvl="0"/>
    <w:lvlOverride w:ilvl="1"/>
    <w:lvlOverride w:ilvl="2">
      <w:startOverride w:val="1"/>
    </w:lvlOverride>
    <w:lvlOverride w:ilvl="3"/>
  </w:num>
  <w:num w:numId="34">
    <w:abstractNumId w:val="1"/>
    <w:lvlOverride w:ilvl="0"/>
    <w:lvlOverride w:ilvl="1">
      <w:startOverride w:val="3"/>
    </w:lvlOverride>
    <w:lvlOverride w:ilvl="2"/>
    <w:lvlOverride w:ilvl="3"/>
  </w:num>
  <w:num w:numId="35">
    <w:abstractNumId w:val="1"/>
    <w:lvlOverride w:ilvl="0"/>
    <w:lvlOverride w:ilvl="1"/>
    <w:lvlOverride w:ilvl="2">
      <w:startOverride w:val="1"/>
    </w:lvlOverride>
    <w:lvlOverride w:ilvl="3"/>
  </w:num>
  <w:num w:numId="36">
    <w:abstractNumId w:val="1"/>
    <w:lvlOverride w:ilvl="0"/>
    <w:lvlOverride w:ilvl="1">
      <w:startOverride w:val="4"/>
    </w:lvlOverride>
    <w:lvlOverride w:ilvl="2"/>
    <w:lvlOverride w:ilvl="3"/>
  </w:num>
  <w:num w:numId="37">
    <w:abstractNumId w:val="1"/>
    <w:lvlOverride w:ilvl="0"/>
    <w:lvlOverride w:ilvl="1"/>
    <w:lvlOverride w:ilvl="2">
      <w:startOverride w:val="1"/>
    </w:lvlOverride>
    <w:lvlOverride w:ilvl="3"/>
  </w:num>
  <w:num w:numId="38">
    <w:abstractNumId w:val="1"/>
    <w:lvlOverride w:ilvl="0"/>
    <w:lvlOverride w:ilvl="1"/>
    <w:lvlOverride w:ilvl="2">
      <w:startOverride w:val="2"/>
    </w:lvlOverride>
    <w:lvlOverride w:ilvl="3"/>
  </w:num>
  <w:num w:numId="39">
    <w:abstractNumId w:val="1"/>
    <w:lvlOverride w:ilvl="0"/>
    <w:lvlOverride w:ilvl="1">
      <w:startOverride w:val="5"/>
    </w:lvlOverride>
    <w:lvlOverride w:ilvl="2"/>
    <w:lvlOverride w:ilvl="3"/>
  </w:num>
  <w:num w:numId="40">
    <w:abstractNumId w:val="1"/>
    <w:lvlOverride w:ilvl="0"/>
    <w:lvlOverride w:ilvl="1">
      <w:startOverride w:val="6"/>
    </w:lvlOverride>
    <w:lvlOverride w:ilvl="2"/>
    <w:lvlOverride w:ilvl="3"/>
  </w:num>
  <w:num w:numId="41">
    <w:abstractNumId w:val="9"/>
    <w:lvlOverride w:ilvl="0">
      <w:startOverride w:val="5"/>
    </w:lvlOverride>
  </w:num>
  <w:num w:numId="42">
    <w:abstractNumId w:val="9"/>
    <w:lvlOverride w:ilvl="0"/>
    <w:lvlOverride w:ilvl="1">
      <w:startOverride w:val="1"/>
    </w:lvlOverride>
  </w:num>
  <w:num w:numId="43">
    <w:abstractNumId w:val="9"/>
    <w:lvlOverride w:ilvl="0"/>
    <w:lvlOverride w:ilvl="1"/>
    <w:lvlOverride w:ilvl="2">
      <w:startOverride w:val="1"/>
    </w:lvlOverride>
  </w:num>
  <w:num w:numId="44">
    <w:abstractNumId w:val="9"/>
    <w:lvlOverride w:ilvl="0"/>
    <w:lvlOverride w:ilvl="1"/>
    <w:lvlOverride w:ilvl="2">
      <w:startOverride w:val="2"/>
    </w:lvlOverride>
  </w:num>
  <w:num w:numId="45">
    <w:abstractNumId w:val="11"/>
    <w:lvlOverride w:ilvl="0">
      <w:startOverride w:val="6"/>
    </w:lvlOverride>
  </w:num>
  <w:num w:numId="46">
    <w:abstractNumId w:val="11"/>
    <w:lvlOverride w:ilvl="0"/>
    <w:lvlOverride w:ilvl="1">
      <w:startOverride w:val="1"/>
    </w:lvlOverride>
  </w:num>
  <w:num w:numId="47">
    <w:abstractNumId w:val="11"/>
    <w:lvlOverride w:ilvl="0"/>
    <w:lvlOverride w:ilvl="1"/>
    <w:lvlOverride w:ilvl="2">
      <w:startOverride w:val="1"/>
    </w:lvlOverride>
  </w:num>
  <w:num w:numId="48">
    <w:abstractNumId w:val="11"/>
    <w:lvlOverride w:ilvl="0"/>
    <w:lvlOverride w:ilvl="1">
      <w:startOverride w:val="2"/>
    </w:lvlOverride>
    <w:lvlOverride w:ilvl="2"/>
  </w:num>
  <w:num w:numId="49">
    <w:abstractNumId w:val="11"/>
    <w:lvlOverride w:ilvl="0"/>
    <w:lvlOverride w:ilvl="1">
      <w:startOverride w:val="3"/>
    </w:lvlOverride>
    <w:lvlOverride w:ilvl="2"/>
  </w:num>
  <w:num w:numId="50">
    <w:abstractNumId w:val="11"/>
    <w:lvlOverride w:ilvl="0"/>
    <w:lvlOverride w:ilvl="1"/>
    <w:lvlOverride w:ilvl="2">
      <w:startOverride w:val="1"/>
    </w:lvlOverride>
  </w:num>
  <w:num w:numId="51">
    <w:abstractNumId w:val="11"/>
    <w:lvlOverride w:ilvl="0"/>
    <w:lvlOverride w:ilvl="1"/>
    <w:lvlOverride w:ilvl="2">
      <w:startOverride w:val="2"/>
    </w:lvlOverride>
  </w:num>
  <w:num w:numId="52">
    <w:abstractNumId w:val="11"/>
    <w:lvlOverride w:ilvl="0"/>
    <w:lvlOverride w:ilvl="1"/>
    <w:lvlOverride w:ilvl="2">
      <w:startOverride w:val="3"/>
    </w:lvlOverride>
  </w:num>
  <w:num w:numId="53">
    <w:abstractNumId w:val="2"/>
    <w:lvlOverride w:ilvl="0">
      <w:startOverride w:val="7"/>
    </w:lvlOverride>
  </w:num>
  <w:num w:numId="54">
    <w:abstractNumId w:val="20"/>
    <w:lvlOverride w:ilvl="0">
      <w:startOverride w:val="9"/>
    </w:lvlOverride>
  </w:num>
  <w:num w:numId="55">
    <w:abstractNumId w:val="6"/>
  </w:num>
  <w:num w:numId="56">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F9"/>
    <w:rsid w:val="00011FE3"/>
    <w:rsid w:val="0003023C"/>
    <w:rsid w:val="00035531"/>
    <w:rsid w:val="00050BCD"/>
    <w:rsid w:val="000B0812"/>
    <w:rsid w:val="000B6DFA"/>
    <w:rsid w:val="000C5A3B"/>
    <w:rsid w:val="000E24D4"/>
    <w:rsid w:val="000E5E63"/>
    <w:rsid w:val="000F1338"/>
    <w:rsid w:val="000F7D56"/>
    <w:rsid w:val="00115210"/>
    <w:rsid w:val="0012166A"/>
    <w:rsid w:val="00127145"/>
    <w:rsid w:val="00127D3A"/>
    <w:rsid w:val="00140CC2"/>
    <w:rsid w:val="00146B0B"/>
    <w:rsid w:val="001A7815"/>
    <w:rsid w:val="001E42A5"/>
    <w:rsid w:val="001E755A"/>
    <w:rsid w:val="00203AC4"/>
    <w:rsid w:val="002304AF"/>
    <w:rsid w:val="00235889"/>
    <w:rsid w:val="00245DC6"/>
    <w:rsid w:val="00255A3C"/>
    <w:rsid w:val="0027377E"/>
    <w:rsid w:val="00276854"/>
    <w:rsid w:val="00282349"/>
    <w:rsid w:val="002C6587"/>
    <w:rsid w:val="002F1700"/>
    <w:rsid w:val="00301F70"/>
    <w:rsid w:val="00305269"/>
    <w:rsid w:val="00311583"/>
    <w:rsid w:val="00316EEC"/>
    <w:rsid w:val="00327E95"/>
    <w:rsid w:val="003378E4"/>
    <w:rsid w:val="003723D2"/>
    <w:rsid w:val="003C5E35"/>
    <w:rsid w:val="003F65CF"/>
    <w:rsid w:val="00411D40"/>
    <w:rsid w:val="00437DD9"/>
    <w:rsid w:val="00446EF6"/>
    <w:rsid w:val="00452CC8"/>
    <w:rsid w:val="00462A1E"/>
    <w:rsid w:val="004857C0"/>
    <w:rsid w:val="004A1DAE"/>
    <w:rsid w:val="004A58C1"/>
    <w:rsid w:val="004B17D1"/>
    <w:rsid w:val="004B6358"/>
    <w:rsid w:val="004E2F9C"/>
    <w:rsid w:val="00517383"/>
    <w:rsid w:val="005177BD"/>
    <w:rsid w:val="00524C97"/>
    <w:rsid w:val="0057740D"/>
    <w:rsid w:val="005B2FF6"/>
    <w:rsid w:val="005B505F"/>
    <w:rsid w:val="005D165D"/>
    <w:rsid w:val="005E6FDB"/>
    <w:rsid w:val="005F04E5"/>
    <w:rsid w:val="00610678"/>
    <w:rsid w:val="006155F8"/>
    <w:rsid w:val="0061572E"/>
    <w:rsid w:val="00621FBE"/>
    <w:rsid w:val="006414B1"/>
    <w:rsid w:val="006432B1"/>
    <w:rsid w:val="006E78C4"/>
    <w:rsid w:val="00715BAC"/>
    <w:rsid w:val="00716777"/>
    <w:rsid w:val="007224AD"/>
    <w:rsid w:val="00741F81"/>
    <w:rsid w:val="00747653"/>
    <w:rsid w:val="007573CB"/>
    <w:rsid w:val="007659E5"/>
    <w:rsid w:val="007B6BAD"/>
    <w:rsid w:val="00837F1E"/>
    <w:rsid w:val="00857016"/>
    <w:rsid w:val="00885ECF"/>
    <w:rsid w:val="008934AA"/>
    <w:rsid w:val="008A603E"/>
    <w:rsid w:val="008B4179"/>
    <w:rsid w:val="008D37AE"/>
    <w:rsid w:val="00922809"/>
    <w:rsid w:val="00923A36"/>
    <w:rsid w:val="00926F13"/>
    <w:rsid w:val="00942E22"/>
    <w:rsid w:val="00951B6B"/>
    <w:rsid w:val="009660F2"/>
    <w:rsid w:val="00983D8A"/>
    <w:rsid w:val="009938AB"/>
    <w:rsid w:val="009D6874"/>
    <w:rsid w:val="009F4FB8"/>
    <w:rsid w:val="00A12343"/>
    <w:rsid w:val="00A12E37"/>
    <w:rsid w:val="00A20E5B"/>
    <w:rsid w:val="00A30042"/>
    <w:rsid w:val="00A50A3E"/>
    <w:rsid w:val="00A547D9"/>
    <w:rsid w:val="00A5510D"/>
    <w:rsid w:val="00A65691"/>
    <w:rsid w:val="00AB0DA2"/>
    <w:rsid w:val="00AC6177"/>
    <w:rsid w:val="00B40CEC"/>
    <w:rsid w:val="00B75D50"/>
    <w:rsid w:val="00B915DB"/>
    <w:rsid w:val="00BA7114"/>
    <w:rsid w:val="00BB2F74"/>
    <w:rsid w:val="00BC7DBC"/>
    <w:rsid w:val="00BF4CCF"/>
    <w:rsid w:val="00C010C6"/>
    <w:rsid w:val="00C31C01"/>
    <w:rsid w:val="00C369CB"/>
    <w:rsid w:val="00C46E9F"/>
    <w:rsid w:val="00C523F1"/>
    <w:rsid w:val="00C70F77"/>
    <w:rsid w:val="00C72877"/>
    <w:rsid w:val="00C842AC"/>
    <w:rsid w:val="00C92768"/>
    <w:rsid w:val="00CB0EF9"/>
    <w:rsid w:val="00CB5088"/>
    <w:rsid w:val="00CB537A"/>
    <w:rsid w:val="00CC4D0F"/>
    <w:rsid w:val="00CC5F83"/>
    <w:rsid w:val="00D1281B"/>
    <w:rsid w:val="00D16D06"/>
    <w:rsid w:val="00D40C8E"/>
    <w:rsid w:val="00D61285"/>
    <w:rsid w:val="00D646A0"/>
    <w:rsid w:val="00D70EDB"/>
    <w:rsid w:val="00DB3E5E"/>
    <w:rsid w:val="00DB4C89"/>
    <w:rsid w:val="00DE4024"/>
    <w:rsid w:val="00DF73F9"/>
    <w:rsid w:val="00E71488"/>
    <w:rsid w:val="00EA17DD"/>
    <w:rsid w:val="00EC01D6"/>
    <w:rsid w:val="00ED2286"/>
    <w:rsid w:val="00EE1247"/>
    <w:rsid w:val="00EE3F5D"/>
    <w:rsid w:val="00EF67A6"/>
    <w:rsid w:val="00F13328"/>
    <w:rsid w:val="00F149A1"/>
    <w:rsid w:val="00F1792F"/>
    <w:rsid w:val="00F21C2E"/>
    <w:rsid w:val="00F35647"/>
    <w:rsid w:val="00F379D1"/>
    <w:rsid w:val="00F50ED0"/>
    <w:rsid w:val="00F564DC"/>
    <w:rsid w:val="00FE28CD"/>
    <w:rsid w:val="00FE36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A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7D3A"/>
  </w:style>
  <w:style w:type="paragraph" w:styleId="berschrift1">
    <w:name w:val="heading 1"/>
    <w:basedOn w:val="Standard"/>
    <w:next w:val="Standard"/>
    <w:link w:val="berschrift1Zchn"/>
    <w:uiPriority w:val="9"/>
    <w:qFormat/>
    <w:rsid w:val="00127D3A"/>
    <w:pPr>
      <w:keepNext/>
      <w:outlineLvl w:val="0"/>
    </w:pPr>
    <w:rPr>
      <w:b/>
    </w:rPr>
  </w:style>
  <w:style w:type="paragraph" w:styleId="berschrift2">
    <w:name w:val="heading 2"/>
    <w:basedOn w:val="Standard"/>
    <w:next w:val="Standard"/>
    <w:link w:val="berschrift2Zchn"/>
    <w:uiPriority w:val="9"/>
    <w:unhideWhenUsed/>
    <w:qFormat/>
    <w:rsid w:val="00EF67A6"/>
    <w:pPr>
      <w:keepNext/>
      <w:outlineLvl w:val="1"/>
    </w:pPr>
    <w:rPr>
      <w:b/>
      <w:sz w:val="24"/>
      <w:szCs w:val="24"/>
      <w:u w:val="single"/>
    </w:rPr>
  </w:style>
  <w:style w:type="paragraph" w:styleId="berschrift3">
    <w:name w:val="heading 3"/>
    <w:basedOn w:val="Standard"/>
    <w:next w:val="Standard"/>
    <w:link w:val="berschrift3Zchn"/>
    <w:uiPriority w:val="9"/>
    <w:unhideWhenUsed/>
    <w:qFormat/>
    <w:rsid w:val="00EE3F5D"/>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476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F73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E42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2A5"/>
  </w:style>
  <w:style w:type="paragraph" w:styleId="Fuzeile">
    <w:name w:val="footer"/>
    <w:basedOn w:val="Standard"/>
    <w:link w:val="FuzeileZchn"/>
    <w:uiPriority w:val="99"/>
    <w:unhideWhenUsed/>
    <w:rsid w:val="001E42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2A5"/>
  </w:style>
  <w:style w:type="character" w:styleId="Hyperlink">
    <w:name w:val="Hyperlink"/>
    <w:basedOn w:val="Absatz-Standardschriftart"/>
    <w:uiPriority w:val="99"/>
    <w:unhideWhenUsed/>
    <w:rsid w:val="009938AB"/>
    <w:rPr>
      <w:color w:val="0000FF" w:themeColor="hyperlink"/>
      <w:u w:val="single"/>
    </w:rPr>
  </w:style>
  <w:style w:type="character" w:customStyle="1" w:styleId="berschrift1Zchn">
    <w:name w:val="Überschrift 1 Zchn"/>
    <w:basedOn w:val="Absatz-Standardschriftart"/>
    <w:link w:val="berschrift1"/>
    <w:uiPriority w:val="9"/>
    <w:rsid w:val="00127D3A"/>
    <w:rPr>
      <w:b/>
    </w:rPr>
  </w:style>
  <w:style w:type="character" w:customStyle="1" w:styleId="berschrift2Zchn">
    <w:name w:val="Überschrift 2 Zchn"/>
    <w:basedOn w:val="Absatz-Standardschriftart"/>
    <w:link w:val="berschrift2"/>
    <w:uiPriority w:val="9"/>
    <w:rsid w:val="00EF67A6"/>
    <w:rPr>
      <w:b/>
      <w:sz w:val="24"/>
      <w:szCs w:val="24"/>
      <w:u w:val="single"/>
    </w:rPr>
  </w:style>
  <w:style w:type="character" w:customStyle="1" w:styleId="berschrift4Zchn">
    <w:name w:val="Überschrift 4 Zchn"/>
    <w:basedOn w:val="Absatz-Standardschriftart"/>
    <w:link w:val="berschrift4"/>
    <w:uiPriority w:val="9"/>
    <w:semiHidden/>
    <w:rsid w:val="00747653"/>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C5F83"/>
    <w:pPr>
      <w:ind w:left="720"/>
      <w:contextualSpacing/>
    </w:pPr>
  </w:style>
  <w:style w:type="paragraph" w:styleId="Textkrper">
    <w:name w:val="Body Text"/>
    <w:basedOn w:val="Standard"/>
    <w:link w:val="TextkrperZchn"/>
    <w:uiPriority w:val="99"/>
    <w:unhideWhenUsed/>
    <w:rsid w:val="00BC7DBC"/>
    <w:pPr>
      <w:spacing w:before="240" w:after="0"/>
    </w:pPr>
    <w:rPr>
      <w:rFonts w:ascii="Arial" w:hAnsi="Arial" w:cs="Arial"/>
      <w:sz w:val="20"/>
      <w:szCs w:val="20"/>
    </w:rPr>
  </w:style>
  <w:style w:type="character" w:customStyle="1" w:styleId="TextkrperZchn">
    <w:name w:val="Textkörper Zchn"/>
    <w:basedOn w:val="Absatz-Standardschriftart"/>
    <w:link w:val="Textkrper"/>
    <w:uiPriority w:val="99"/>
    <w:rsid w:val="00BC7DBC"/>
    <w:rPr>
      <w:rFonts w:ascii="Arial" w:hAnsi="Arial" w:cs="Arial"/>
      <w:sz w:val="20"/>
      <w:szCs w:val="20"/>
    </w:rPr>
  </w:style>
  <w:style w:type="character" w:styleId="Kommentarzeichen">
    <w:name w:val="annotation reference"/>
    <w:basedOn w:val="Absatz-Standardschriftart"/>
    <w:uiPriority w:val="99"/>
    <w:semiHidden/>
    <w:unhideWhenUsed/>
    <w:rsid w:val="000B6DFA"/>
    <w:rPr>
      <w:sz w:val="16"/>
      <w:szCs w:val="16"/>
    </w:rPr>
  </w:style>
  <w:style w:type="paragraph" w:styleId="Kommentartext">
    <w:name w:val="annotation text"/>
    <w:basedOn w:val="Standard"/>
    <w:link w:val="KommentartextZchn"/>
    <w:uiPriority w:val="99"/>
    <w:semiHidden/>
    <w:unhideWhenUsed/>
    <w:rsid w:val="000B6D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B6DFA"/>
    <w:rPr>
      <w:sz w:val="20"/>
      <w:szCs w:val="20"/>
    </w:rPr>
  </w:style>
  <w:style w:type="paragraph" w:styleId="Kommentarthema">
    <w:name w:val="annotation subject"/>
    <w:basedOn w:val="Kommentartext"/>
    <w:next w:val="Kommentartext"/>
    <w:link w:val="KommentarthemaZchn"/>
    <w:uiPriority w:val="99"/>
    <w:semiHidden/>
    <w:unhideWhenUsed/>
    <w:rsid w:val="000B6DFA"/>
    <w:rPr>
      <w:b/>
      <w:bCs/>
    </w:rPr>
  </w:style>
  <w:style w:type="character" w:customStyle="1" w:styleId="KommentarthemaZchn">
    <w:name w:val="Kommentarthema Zchn"/>
    <w:basedOn w:val="KommentartextZchn"/>
    <w:link w:val="Kommentarthema"/>
    <w:uiPriority w:val="99"/>
    <w:semiHidden/>
    <w:rsid w:val="000B6DFA"/>
    <w:rPr>
      <w:b/>
      <w:bCs/>
      <w:sz w:val="20"/>
      <w:szCs w:val="20"/>
    </w:rPr>
  </w:style>
  <w:style w:type="paragraph" w:styleId="Sprechblasentext">
    <w:name w:val="Balloon Text"/>
    <w:basedOn w:val="Standard"/>
    <w:link w:val="SprechblasentextZchn"/>
    <w:uiPriority w:val="99"/>
    <w:semiHidden/>
    <w:unhideWhenUsed/>
    <w:rsid w:val="000B6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6DFA"/>
    <w:rPr>
      <w:rFonts w:ascii="Tahoma" w:hAnsi="Tahoma" w:cs="Tahoma"/>
      <w:sz w:val="16"/>
      <w:szCs w:val="16"/>
    </w:rPr>
  </w:style>
  <w:style w:type="character" w:customStyle="1" w:styleId="berschrift3Zchn">
    <w:name w:val="Überschrift 3 Zchn"/>
    <w:basedOn w:val="Absatz-Standardschriftart"/>
    <w:link w:val="berschrift3"/>
    <w:uiPriority w:val="9"/>
    <w:rsid w:val="00EE3F5D"/>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7224A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7549">
      <w:bodyDiv w:val="1"/>
      <w:marLeft w:val="0"/>
      <w:marRight w:val="0"/>
      <w:marTop w:val="0"/>
      <w:marBottom w:val="0"/>
      <w:divBdr>
        <w:top w:val="none" w:sz="0" w:space="0" w:color="auto"/>
        <w:left w:val="none" w:sz="0" w:space="0" w:color="auto"/>
        <w:bottom w:val="none" w:sz="0" w:space="0" w:color="auto"/>
        <w:right w:val="none" w:sz="0" w:space="0" w:color="auto"/>
      </w:divBdr>
    </w:div>
    <w:div w:id="96147257">
      <w:bodyDiv w:val="1"/>
      <w:marLeft w:val="0"/>
      <w:marRight w:val="0"/>
      <w:marTop w:val="0"/>
      <w:marBottom w:val="0"/>
      <w:divBdr>
        <w:top w:val="none" w:sz="0" w:space="0" w:color="auto"/>
        <w:left w:val="none" w:sz="0" w:space="0" w:color="auto"/>
        <w:bottom w:val="none" w:sz="0" w:space="0" w:color="auto"/>
        <w:right w:val="none" w:sz="0" w:space="0" w:color="auto"/>
      </w:divBdr>
    </w:div>
    <w:div w:id="201989561">
      <w:bodyDiv w:val="1"/>
      <w:marLeft w:val="0"/>
      <w:marRight w:val="0"/>
      <w:marTop w:val="0"/>
      <w:marBottom w:val="0"/>
      <w:divBdr>
        <w:top w:val="none" w:sz="0" w:space="0" w:color="auto"/>
        <w:left w:val="none" w:sz="0" w:space="0" w:color="auto"/>
        <w:bottom w:val="none" w:sz="0" w:space="0" w:color="auto"/>
        <w:right w:val="none" w:sz="0" w:space="0" w:color="auto"/>
      </w:divBdr>
    </w:div>
    <w:div w:id="425156270">
      <w:bodyDiv w:val="1"/>
      <w:marLeft w:val="0"/>
      <w:marRight w:val="0"/>
      <w:marTop w:val="0"/>
      <w:marBottom w:val="0"/>
      <w:divBdr>
        <w:top w:val="none" w:sz="0" w:space="0" w:color="auto"/>
        <w:left w:val="none" w:sz="0" w:space="0" w:color="auto"/>
        <w:bottom w:val="none" w:sz="0" w:space="0" w:color="auto"/>
        <w:right w:val="none" w:sz="0" w:space="0" w:color="auto"/>
      </w:divBdr>
    </w:div>
    <w:div w:id="867647529">
      <w:bodyDiv w:val="1"/>
      <w:marLeft w:val="0"/>
      <w:marRight w:val="0"/>
      <w:marTop w:val="0"/>
      <w:marBottom w:val="0"/>
      <w:divBdr>
        <w:top w:val="none" w:sz="0" w:space="0" w:color="auto"/>
        <w:left w:val="none" w:sz="0" w:space="0" w:color="auto"/>
        <w:bottom w:val="none" w:sz="0" w:space="0" w:color="auto"/>
        <w:right w:val="none" w:sz="0" w:space="0" w:color="auto"/>
      </w:divBdr>
    </w:div>
    <w:div w:id="117822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88FA1-3402-4B5C-B641-AA31E9CC0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997</Words>
  <Characters>6284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T-Systems Multimedia Solutions GmbH</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Pielot</dc:creator>
  <cp:lastModifiedBy>Florian Schünhoff</cp:lastModifiedBy>
  <cp:revision>35</cp:revision>
  <cp:lastPrinted>2014-04-22T13:58:00Z</cp:lastPrinted>
  <dcterms:created xsi:type="dcterms:W3CDTF">2014-04-22T13:54:00Z</dcterms:created>
  <dcterms:modified xsi:type="dcterms:W3CDTF">2014-06-03T19:44:00Z</dcterms:modified>
</cp:coreProperties>
</file>